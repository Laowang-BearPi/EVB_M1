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37" w:name="_GoBack"/>
      <w:bookmarkEnd w:id="37"/>
    </w:p>
    <w:p/>
    <w:p/>
    <w:p/>
    <w:p/>
    <w:p>
      <w: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628900" cy="841375"/>
            <wp:effectExtent l="1905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/>
    <w:p/>
    <w:p>
      <w:pPr>
        <w:pStyle w:val="59"/>
        <w:spacing w:line="36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中国电信NB-IoT核心网定时器</w:t>
      </w:r>
    </w:p>
    <w:p>
      <w:pPr>
        <w:pStyle w:val="59"/>
        <w:spacing w:line="36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参数配置规范</w:t>
      </w:r>
    </w:p>
    <w:p/>
    <w:p/>
    <w:p/>
    <w:p/>
    <w:p/>
    <w:p/>
    <w:p/>
    <w:p/>
    <w:p/>
    <w:p>
      <w:pPr>
        <w:pStyle w:val="60"/>
        <w:spacing w:line="360" w:lineRule="auto"/>
      </w:pPr>
      <w:r>
        <w:rPr>
          <w:rFonts w:hint="eastAsia"/>
        </w:rPr>
        <w:t>中国电信集团有限公司</w:t>
      </w:r>
    </w:p>
    <w:p>
      <w:pPr>
        <w:pStyle w:val="60"/>
        <w:spacing w:line="360" w:lineRule="auto"/>
      </w:pPr>
      <w:r>
        <w:fldChar w:fldCharType="begin"/>
      </w:r>
      <w:r>
        <w:rPr>
          <w:rFonts w:ascii="Times New Roman" w:hAnsi="Times New Roman"/>
        </w:rPr>
        <w:instrText xml:space="preserve"> TIME  \@ "EEEE年O月" </w:instrText>
      </w:r>
      <w:r>
        <w:fldChar w:fldCharType="separate"/>
      </w:r>
      <w:r>
        <w:rPr>
          <w:rFonts w:ascii="Times New Roman" w:hAnsi="Times New Roman"/>
        </w:rPr>
        <w:t>二〇一八年一月</w:t>
      </w:r>
      <w:r>
        <w:fldChar w:fldCharType="end"/>
      </w:r>
    </w:p>
    <w:p>
      <w:pPr>
        <w:pStyle w:val="75"/>
        <w:spacing w:line="360" w:lineRule="auto"/>
        <w:jc w:val="left"/>
        <w:rPr>
          <w:lang w:eastAsia="zh-CN"/>
        </w:rPr>
        <w:sectPr>
          <w:headerReference r:id="rId5" w:type="default"/>
          <w:footerReference r:id="rId6" w:type="default"/>
          <w:footerReference r:id="rId7" w:type="even"/>
          <w:footnotePr>
            <w:numFmt w:val="decimalEnclosedCircleChinese"/>
            <w:numRestart w:val="eachPage"/>
          </w:footnotePr>
          <w:pgSz w:w="11906" w:h="16838"/>
          <w:pgMar w:top="1418" w:right="1418" w:bottom="1418" w:left="1418" w:header="851" w:footer="851" w:gutter="0"/>
          <w:pgNumType w:fmt="decimalFullWidth" w:start="1"/>
          <w:cols w:space="425" w:num="1"/>
          <w:titlePg/>
          <w:docGrid w:type="linesAndChars" w:linePitch="312" w:charSpace="0"/>
        </w:sectPr>
      </w:pPr>
      <w:r>
        <w:rPr>
          <w:lang w:eastAsia="zh-CN"/>
        </w:rPr>
        <w:br w:type="page"/>
      </w:r>
    </w:p>
    <w:p>
      <w:pPr>
        <w:pStyle w:val="30"/>
        <w:jc w:val="center"/>
        <w:rPr>
          <w:sz w:val="30"/>
          <w:szCs w:val="30"/>
        </w:rPr>
      </w:pPr>
      <w:bookmarkStart w:id="0" w:name="_Toc204968491"/>
      <w:r>
        <w:rPr>
          <w:rFonts w:hint="eastAsia"/>
          <w:sz w:val="30"/>
          <w:szCs w:val="30"/>
        </w:rPr>
        <w:t>目录</w:t>
      </w:r>
    </w:p>
    <w:p>
      <w:pPr>
        <w:pStyle w:val="30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bookmarkStart w:id="1" w:name="_Toc205009888"/>
      <w:r>
        <w:rPr>
          <w:b w:val="0"/>
          <w:bCs w:val="0"/>
          <w:caps w:val="0"/>
          <w:sz w:val="24"/>
          <w:szCs w:val="24"/>
        </w:rPr>
        <w:fldChar w:fldCharType="begin"/>
      </w:r>
      <w:r>
        <w:rPr>
          <w:b w:val="0"/>
          <w:bCs w:val="0"/>
          <w:caps w:val="0"/>
          <w:sz w:val="24"/>
          <w:szCs w:val="24"/>
        </w:rPr>
        <w:instrText xml:space="preserve"> TOC \o "1-3" \h \z \u </w:instrText>
      </w:r>
      <w:r>
        <w:rPr>
          <w:b w:val="0"/>
          <w:bCs w:val="0"/>
          <w:caps w:val="0"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"_Toc488755959" </w:instrText>
      </w:r>
      <w:r>
        <w:fldChar w:fldCharType="separate"/>
      </w:r>
      <w:r>
        <w:rPr>
          <w:rStyle w:val="43"/>
          <w:rFonts w:hint="eastAsia"/>
        </w:rPr>
        <w:t>前言</w:t>
      </w:r>
      <w:r>
        <w:tab/>
      </w:r>
      <w:r>
        <w:fldChar w:fldCharType="begin"/>
      </w:r>
      <w:r>
        <w:instrText xml:space="preserve"> PAGEREF _Toc488755959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"_Toc488755960" </w:instrText>
      </w:r>
      <w:r>
        <w:fldChar w:fldCharType="separate"/>
      </w:r>
      <w:r>
        <w:rPr>
          <w:rStyle w:val="43"/>
          <w:rFonts w:hint="eastAsia"/>
        </w:rPr>
        <w:t>缩略语</w:t>
      </w:r>
      <w:r>
        <w:tab/>
      </w:r>
      <w:r>
        <w:fldChar w:fldCharType="begin"/>
      </w:r>
      <w:r>
        <w:instrText xml:space="preserve"> PAGEREF _Toc488755960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left" w:pos="48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"_Toc488755961" </w:instrText>
      </w:r>
      <w:r>
        <w:fldChar w:fldCharType="separate"/>
      </w:r>
      <w:r>
        <w:rPr>
          <w:rStyle w:val="43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43"/>
          <w:rFonts w:hint="eastAsia"/>
        </w:rPr>
        <w:t>基础</w:t>
      </w:r>
      <w:r>
        <w:rPr>
          <w:rStyle w:val="43"/>
        </w:rPr>
        <w:t>NB</w:t>
      </w:r>
      <w:r>
        <w:rPr>
          <w:rStyle w:val="43"/>
          <w:rFonts w:hint="eastAsia"/>
        </w:rPr>
        <w:t>业务场景需求分析</w:t>
      </w:r>
      <w:r>
        <w:tab/>
      </w:r>
      <w:r>
        <w:fldChar w:fldCharType="begin"/>
      </w:r>
      <w:r>
        <w:instrText xml:space="preserve"> PAGEREF _Toc488755961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4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"_Toc488755962" </w:instrText>
      </w:r>
      <w:r>
        <w:fldChar w:fldCharType="separate"/>
      </w:r>
      <w:r>
        <w:rPr>
          <w:rStyle w:val="43"/>
        </w:rPr>
        <w:t>1.1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43"/>
          <w:rFonts w:hint="eastAsia"/>
        </w:rPr>
        <w:t>监测上报类</w:t>
      </w:r>
      <w:r>
        <w:tab/>
      </w:r>
      <w:r>
        <w:fldChar w:fldCharType="begin"/>
      </w:r>
      <w:r>
        <w:instrText xml:space="preserve"> PAGEREF _Toc488755962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"_Toc488755963" </w:instrText>
      </w:r>
      <w:r>
        <w:fldChar w:fldCharType="separate"/>
      </w:r>
      <w:r>
        <w:rPr>
          <w:rStyle w:val="43"/>
          <w:rFonts w:ascii="Book Antiqua" w:hAnsi="Book Antiqua" w:eastAsia="黑体" w:cs="Book Antiqua"/>
          <w:bCs/>
          <w:snapToGrid w:val="0"/>
          <w:kern w:val="0"/>
        </w:rPr>
        <w:t>1.1.1</w:t>
      </w:r>
      <w:r>
        <w:rPr>
          <w:rStyle w:val="43"/>
          <w:rFonts w:hint="eastAsia" w:ascii="Book Antiqua" w:hAnsi="Book Antiqua" w:eastAsia="黑体" w:cs="宋体"/>
        </w:rPr>
        <w:t xml:space="preserve"> 应用需求场景</w:t>
      </w:r>
      <w:r>
        <w:tab/>
      </w:r>
      <w:r>
        <w:fldChar w:fldCharType="begin"/>
      </w:r>
      <w:r>
        <w:instrText xml:space="preserve"> PAGEREF _Toc488755963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"_Toc488755964" </w:instrText>
      </w:r>
      <w:r>
        <w:fldChar w:fldCharType="separate"/>
      </w:r>
      <w:r>
        <w:rPr>
          <w:rStyle w:val="43"/>
          <w:rFonts w:ascii="Book Antiqua" w:hAnsi="Book Antiqua" w:eastAsia="黑体" w:cs="Book Antiqua"/>
          <w:bCs/>
          <w:snapToGrid w:val="0"/>
          <w:kern w:val="0"/>
        </w:rPr>
        <w:t>1.1.2</w:t>
      </w:r>
      <w:r>
        <w:rPr>
          <w:rStyle w:val="43"/>
          <w:rFonts w:hint="eastAsia" w:ascii="Book Antiqua" w:hAnsi="Book Antiqua" w:eastAsia="黑体" w:cs="宋体"/>
        </w:rPr>
        <w:t xml:space="preserve"> 网络参数配置思路</w:t>
      </w:r>
      <w:r>
        <w:tab/>
      </w:r>
      <w:r>
        <w:fldChar w:fldCharType="begin"/>
      </w:r>
      <w:r>
        <w:instrText xml:space="preserve"> PAGEREF _Toc488755964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4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"_Toc488755965" </w:instrText>
      </w:r>
      <w:r>
        <w:fldChar w:fldCharType="separate"/>
      </w:r>
      <w:r>
        <w:rPr>
          <w:rStyle w:val="43"/>
        </w:rPr>
        <w:t>1.2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43"/>
          <w:rFonts w:hint="eastAsia"/>
        </w:rPr>
        <w:t>下发控制类</w:t>
      </w:r>
      <w:r>
        <w:tab/>
      </w:r>
      <w:r>
        <w:fldChar w:fldCharType="begin"/>
      </w:r>
      <w:r>
        <w:instrText xml:space="preserve"> PAGEREF _Toc488755965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"_Toc488755966" </w:instrText>
      </w:r>
      <w:r>
        <w:fldChar w:fldCharType="separate"/>
      </w:r>
      <w:r>
        <w:rPr>
          <w:rStyle w:val="43"/>
          <w:rFonts w:ascii="Book Antiqua" w:hAnsi="Book Antiqua" w:eastAsia="黑体" w:cs="宋体"/>
        </w:rPr>
        <w:t xml:space="preserve">1.2.1 </w:t>
      </w:r>
      <w:r>
        <w:rPr>
          <w:rStyle w:val="43"/>
          <w:rFonts w:hint="eastAsia" w:ascii="Book Antiqua" w:hAnsi="Book Antiqua" w:eastAsia="黑体" w:cs="宋体"/>
        </w:rPr>
        <w:t>应用需求场景</w:t>
      </w:r>
      <w:r>
        <w:tab/>
      </w:r>
      <w:r>
        <w:fldChar w:fldCharType="begin"/>
      </w:r>
      <w:r>
        <w:instrText xml:space="preserve"> PAGEREF _Toc488755966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"_Toc488755967" </w:instrText>
      </w:r>
      <w:r>
        <w:fldChar w:fldCharType="separate"/>
      </w:r>
      <w:r>
        <w:rPr>
          <w:rStyle w:val="43"/>
          <w:rFonts w:ascii="Book Antiqua" w:hAnsi="Book Antiqua" w:eastAsia="黑体" w:cs="宋体"/>
        </w:rPr>
        <w:t xml:space="preserve">1.2.2 </w:t>
      </w:r>
      <w:r>
        <w:rPr>
          <w:rStyle w:val="43"/>
          <w:rFonts w:hint="eastAsia" w:ascii="Book Antiqua" w:hAnsi="Book Antiqua" w:eastAsia="黑体" w:cs="宋体"/>
        </w:rPr>
        <w:t>网络参数配置思路</w:t>
      </w:r>
      <w:r>
        <w:tab/>
      </w:r>
      <w:r>
        <w:fldChar w:fldCharType="begin"/>
      </w:r>
      <w:r>
        <w:instrText xml:space="preserve"> PAGEREF _Toc488755967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0"/>
        <w:tabs>
          <w:tab w:val="left" w:pos="48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"_Toc488755968" </w:instrText>
      </w:r>
      <w:r>
        <w:fldChar w:fldCharType="separate"/>
      </w:r>
      <w:r>
        <w:rPr>
          <w:rStyle w:val="43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43"/>
        </w:rPr>
        <w:t>NB-IOT</w:t>
      </w:r>
      <w:r>
        <w:rPr>
          <w:rStyle w:val="43"/>
          <w:rFonts w:hint="eastAsia"/>
        </w:rPr>
        <w:t>终端与网络参数适配思路</w:t>
      </w:r>
      <w:r>
        <w:tab/>
      </w:r>
      <w:r>
        <w:fldChar w:fldCharType="begin"/>
      </w:r>
      <w:r>
        <w:instrText xml:space="preserve"> PAGEREF _Toc488755968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4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"_Toc488755969" </w:instrText>
      </w:r>
      <w:r>
        <w:fldChar w:fldCharType="separate"/>
      </w:r>
      <w:r>
        <w:rPr>
          <w:rStyle w:val="43"/>
        </w:rPr>
        <w:t>2.1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43"/>
        </w:rPr>
        <w:t>PSM</w:t>
      </w:r>
      <w:r>
        <w:rPr>
          <w:rStyle w:val="43"/>
          <w:rFonts w:hint="eastAsia"/>
        </w:rPr>
        <w:t>、</w:t>
      </w:r>
      <w:r>
        <w:rPr>
          <w:rStyle w:val="43"/>
        </w:rPr>
        <w:t>eDRX</w:t>
      </w:r>
      <w:r>
        <w:rPr>
          <w:rStyle w:val="43"/>
          <w:rFonts w:hint="eastAsia"/>
        </w:rPr>
        <w:t>的终端与网络参数配置方案</w:t>
      </w:r>
      <w:r>
        <w:tab/>
      </w:r>
      <w:r>
        <w:fldChar w:fldCharType="begin"/>
      </w:r>
      <w:r>
        <w:instrText xml:space="preserve"> PAGEREF _Toc488755969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4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"_Toc488755970" </w:instrText>
      </w:r>
      <w:r>
        <w:fldChar w:fldCharType="separate"/>
      </w:r>
      <w:r>
        <w:rPr>
          <w:rStyle w:val="43"/>
        </w:rPr>
        <w:t>2.2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43"/>
        </w:rPr>
        <w:t>TAU</w:t>
      </w:r>
      <w:r>
        <w:rPr>
          <w:rStyle w:val="43"/>
          <w:rFonts w:hint="eastAsia"/>
        </w:rPr>
        <w:t>的终端与网络参数配置方案</w:t>
      </w:r>
      <w:r>
        <w:tab/>
      </w:r>
      <w:r>
        <w:fldChar w:fldCharType="begin"/>
      </w:r>
      <w:r>
        <w:instrText xml:space="preserve"> PAGEREF _Toc488755970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0"/>
        <w:tabs>
          <w:tab w:val="left" w:pos="48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"_Toc488755971" </w:instrText>
      </w:r>
      <w:r>
        <w:fldChar w:fldCharType="separate"/>
      </w:r>
      <w:r>
        <w:rPr>
          <w:rStyle w:val="43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43"/>
        </w:rPr>
        <w:t>NB-IOT</w:t>
      </w:r>
      <w:r>
        <w:rPr>
          <w:rStyle w:val="43"/>
          <w:rFonts w:hint="eastAsia"/>
        </w:rPr>
        <w:t>参数配置</w:t>
      </w:r>
      <w:r>
        <w:tab/>
      </w:r>
      <w:r>
        <w:fldChar w:fldCharType="begin"/>
      </w:r>
      <w:r>
        <w:instrText xml:space="preserve"> PAGEREF _Toc488755971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4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"_Toc488755972" </w:instrText>
      </w:r>
      <w:r>
        <w:fldChar w:fldCharType="separate"/>
      </w:r>
      <w:r>
        <w:rPr>
          <w:rStyle w:val="43"/>
        </w:rPr>
        <w:t>3.1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43"/>
        </w:rPr>
        <w:t>PSM ACTIVE-TIMER</w:t>
      </w:r>
      <w:r>
        <w:rPr>
          <w:rStyle w:val="43"/>
          <w:rFonts w:hint="eastAsia"/>
        </w:rPr>
        <w:t>参数配置</w:t>
      </w:r>
      <w:r>
        <w:tab/>
      </w:r>
      <w:r>
        <w:fldChar w:fldCharType="begin"/>
      </w:r>
      <w:r>
        <w:instrText xml:space="preserve"> PAGEREF _Toc488755972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4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"_Toc488755973" </w:instrText>
      </w:r>
      <w:r>
        <w:fldChar w:fldCharType="separate"/>
      </w:r>
      <w:r>
        <w:rPr>
          <w:rStyle w:val="43"/>
        </w:rPr>
        <w:t>3.2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43"/>
        </w:rPr>
        <w:t xml:space="preserve">eDRX </w:t>
      </w:r>
      <w:r>
        <w:rPr>
          <w:rStyle w:val="43"/>
          <w:rFonts w:hint="eastAsia"/>
        </w:rPr>
        <w:t>参数配置</w:t>
      </w:r>
      <w:r>
        <w:tab/>
      </w:r>
      <w:r>
        <w:fldChar w:fldCharType="begin"/>
      </w:r>
      <w:r>
        <w:instrText xml:space="preserve"> PAGEREF _Toc488755973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4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"_Toc488755974" </w:instrText>
      </w:r>
      <w:r>
        <w:fldChar w:fldCharType="separate"/>
      </w:r>
      <w:r>
        <w:rPr>
          <w:rStyle w:val="43"/>
        </w:rPr>
        <w:t>3.3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43"/>
        </w:rPr>
        <w:t xml:space="preserve">TAU </w:t>
      </w:r>
      <w:r>
        <w:rPr>
          <w:rStyle w:val="43"/>
          <w:rFonts w:hint="eastAsia"/>
        </w:rPr>
        <w:t>参数配置</w:t>
      </w:r>
      <w:r>
        <w:tab/>
      </w:r>
      <w:r>
        <w:fldChar w:fldCharType="begin"/>
      </w:r>
      <w:r>
        <w:instrText xml:space="preserve"> PAGEREF _Toc488755974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4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"_Toc488755975" </w:instrText>
      </w:r>
      <w:r>
        <w:fldChar w:fldCharType="separate"/>
      </w:r>
      <w:r>
        <w:rPr>
          <w:rStyle w:val="43"/>
        </w:rPr>
        <w:t>3.4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43"/>
        </w:rPr>
        <w:t xml:space="preserve">APN </w:t>
      </w:r>
      <w:r>
        <w:rPr>
          <w:rStyle w:val="43"/>
          <w:rFonts w:hint="eastAsia"/>
        </w:rPr>
        <w:t>配置</w:t>
      </w:r>
      <w:r>
        <w:tab/>
      </w:r>
      <w:r>
        <w:fldChar w:fldCharType="begin"/>
      </w:r>
      <w:r>
        <w:instrText xml:space="preserve"> PAGEREF _Toc488755975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4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"_Toc488755976" </w:instrText>
      </w:r>
      <w:r>
        <w:fldChar w:fldCharType="separate"/>
      </w:r>
      <w:r>
        <w:rPr>
          <w:rStyle w:val="43"/>
        </w:rPr>
        <w:t>3.5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43"/>
          <w:rFonts w:hint="eastAsia"/>
        </w:rPr>
        <w:t>终端授时配置</w:t>
      </w:r>
      <w:r>
        <w:tab/>
      </w:r>
      <w:r>
        <w:fldChar w:fldCharType="begin"/>
      </w:r>
      <w:r>
        <w:instrText xml:space="preserve"> PAGEREF _Toc488755976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0"/>
        <w:tabs>
          <w:tab w:val="left" w:pos="48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"_Toc488755977" </w:instrText>
      </w:r>
      <w:r>
        <w:fldChar w:fldCharType="separate"/>
      </w:r>
      <w:r>
        <w:rPr>
          <w:rStyle w:val="43"/>
        </w:rPr>
        <w:t>4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43"/>
          <w:rFonts w:hint="eastAsia"/>
        </w:rPr>
        <w:t>网元数据配置</w:t>
      </w:r>
      <w:r>
        <w:tab/>
      </w:r>
      <w:r>
        <w:fldChar w:fldCharType="begin"/>
      </w:r>
      <w:r>
        <w:instrText xml:space="preserve"> PAGEREF _Toc488755977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4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"_Toc488755978" </w:instrText>
      </w:r>
      <w:r>
        <w:fldChar w:fldCharType="separate"/>
      </w:r>
      <w:r>
        <w:rPr>
          <w:rStyle w:val="43"/>
        </w:rPr>
        <w:t>4.1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43"/>
          <w:rFonts w:hint="eastAsia"/>
        </w:rPr>
        <w:t>各省</w:t>
      </w:r>
      <w:r>
        <w:rPr>
          <w:rStyle w:val="43"/>
        </w:rPr>
        <w:t xml:space="preserve">MME </w:t>
      </w:r>
      <w:r>
        <w:rPr>
          <w:rStyle w:val="43"/>
          <w:rFonts w:hint="eastAsia"/>
        </w:rPr>
        <w:t>数据配置</w:t>
      </w:r>
      <w:r>
        <w:tab/>
      </w:r>
      <w:r>
        <w:fldChar w:fldCharType="begin"/>
      </w:r>
      <w:r>
        <w:instrText xml:space="preserve"> PAGEREF _Toc488755978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"_Toc488755979" </w:instrText>
      </w:r>
      <w:r>
        <w:fldChar w:fldCharType="separate"/>
      </w:r>
      <w:r>
        <w:rPr>
          <w:rStyle w:val="43"/>
          <w:rFonts w:ascii="Book Antiqua" w:hAnsi="Book Antiqua" w:eastAsia="黑体" w:cs="宋体"/>
        </w:rPr>
        <w:t xml:space="preserve">4.1.1 </w:t>
      </w:r>
      <w:r>
        <w:rPr>
          <w:rStyle w:val="43"/>
          <w:rFonts w:hint="eastAsia" w:ascii="Book Antiqua" w:hAnsi="Book Antiqua" w:eastAsia="黑体" w:cs="宋体"/>
        </w:rPr>
        <w:t>华为</w:t>
      </w:r>
      <w:r>
        <w:rPr>
          <w:rStyle w:val="43"/>
          <w:rFonts w:ascii="Book Antiqua" w:hAnsi="Book Antiqua" w:eastAsia="黑体" w:cs="宋体"/>
        </w:rPr>
        <w:t xml:space="preserve"> MME</w:t>
      </w:r>
      <w:r>
        <w:rPr>
          <w:rStyle w:val="43"/>
          <w:rFonts w:hint="eastAsia" w:ascii="Book Antiqua" w:hAnsi="Book Antiqua" w:eastAsia="黑体" w:cs="宋体"/>
        </w:rPr>
        <w:t>数据配置</w:t>
      </w:r>
      <w:r>
        <w:tab/>
      </w:r>
      <w:r>
        <w:fldChar w:fldCharType="begin"/>
      </w:r>
      <w:r>
        <w:instrText xml:space="preserve"> PAGEREF _Toc488755979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"_Toc488755980" </w:instrText>
      </w:r>
      <w:r>
        <w:fldChar w:fldCharType="separate"/>
      </w:r>
      <w:r>
        <w:rPr>
          <w:rStyle w:val="43"/>
          <w:rFonts w:ascii="Book Antiqua" w:hAnsi="Book Antiqua" w:eastAsia="黑体" w:cs="宋体"/>
        </w:rPr>
        <w:t xml:space="preserve">4.1.2 </w:t>
      </w:r>
      <w:r>
        <w:rPr>
          <w:rStyle w:val="43"/>
          <w:rFonts w:hint="eastAsia" w:ascii="Book Antiqua" w:hAnsi="Book Antiqua" w:eastAsia="黑体" w:cs="宋体"/>
        </w:rPr>
        <w:t>中兴</w:t>
      </w:r>
      <w:r>
        <w:rPr>
          <w:rStyle w:val="43"/>
          <w:rFonts w:ascii="Book Antiqua" w:hAnsi="Book Antiqua" w:eastAsia="黑体" w:cs="宋体"/>
        </w:rPr>
        <w:t xml:space="preserve"> MME</w:t>
      </w:r>
      <w:r>
        <w:rPr>
          <w:rStyle w:val="43"/>
          <w:rFonts w:hint="eastAsia" w:ascii="Book Antiqua" w:hAnsi="Book Antiqua" w:eastAsia="黑体" w:cs="宋体"/>
        </w:rPr>
        <w:t>数据配置</w:t>
      </w:r>
      <w:r>
        <w:tab/>
      </w:r>
      <w:r>
        <w:fldChar w:fldCharType="begin"/>
      </w:r>
      <w:r>
        <w:instrText xml:space="preserve"> PAGEREF _Toc488755980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"_Toc488755981" </w:instrText>
      </w:r>
      <w:r>
        <w:fldChar w:fldCharType="separate"/>
      </w:r>
      <w:r>
        <w:rPr>
          <w:rStyle w:val="43"/>
          <w:rFonts w:ascii="Book Antiqua" w:hAnsi="Book Antiqua" w:eastAsia="黑体" w:cs="宋体"/>
        </w:rPr>
        <w:t xml:space="preserve">4.1.3 </w:t>
      </w:r>
      <w:r>
        <w:rPr>
          <w:rStyle w:val="43"/>
          <w:rFonts w:hint="eastAsia" w:ascii="Book Antiqua" w:hAnsi="Book Antiqua" w:eastAsia="黑体" w:cs="宋体"/>
        </w:rPr>
        <w:t>爱立信</w:t>
      </w:r>
      <w:r>
        <w:rPr>
          <w:rStyle w:val="43"/>
          <w:rFonts w:ascii="Book Antiqua" w:hAnsi="Book Antiqua" w:eastAsia="黑体" w:cs="宋体"/>
        </w:rPr>
        <w:t xml:space="preserve"> MME</w:t>
      </w:r>
      <w:r>
        <w:rPr>
          <w:rStyle w:val="43"/>
          <w:rFonts w:hint="eastAsia" w:ascii="Book Antiqua" w:hAnsi="Book Antiqua" w:eastAsia="黑体" w:cs="宋体"/>
        </w:rPr>
        <w:t>数据配置</w:t>
      </w:r>
      <w:r>
        <w:tab/>
      </w:r>
      <w:r>
        <w:fldChar w:fldCharType="begin"/>
      </w:r>
      <w:r>
        <w:instrText xml:space="preserve"> PAGEREF _Toc488755981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4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"_Toc488755982" </w:instrText>
      </w:r>
      <w:r>
        <w:fldChar w:fldCharType="separate"/>
      </w:r>
      <w:r>
        <w:rPr>
          <w:rStyle w:val="43"/>
        </w:rPr>
        <w:t>4.2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43"/>
        </w:rPr>
        <w:t xml:space="preserve">SGW </w:t>
      </w:r>
      <w:r>
        <w:rPr>
          <w:rStyle w:val="43"/>
          <w:rFonts w:hint="eastAsia"/>
        </w:rPr>
        <w:t>数据配置</w:t>
      </w:r>
      <w:r>
        <w:tab/>
      </w:r>
      <w:r>
        <w:fldChar w:fldCharType="begin"/>
      </w:r>
      <w:r>
        <w:instrText xml:space="preserve"> PAGEREF _Toc488755982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"_Toc488755983" </w:instrText>
      </w:r>
      <w:r>
        <w:fldChar w:fldCharType="separate"/>
      </w:r>
      <w:r>
        <w:rPr>
          <w:rStyle w:val="43"/>
          <w:rFonts w:ascii="Arial" w:hAnsi="Arial" w:eastAsia="黑体"/>
          <w:b/>
          <w:bCs/>
        </w:rPr>
        <w:t xml:space="preserve">4.1.1 </w:t>
      </w:r>
      <w:r>
        <w:rPr>
          <w:rStyle w:val="43"/>
          <w:rFonts w:hint="eastAsia" w:ascii="Arial" w:hAnsi="Arial" w:eastAsia="黑体"/>
          <w:b/>
          <w:bCs/>
        </w:rPr>
        <w:t>华为</w:t>
      </w:r>
      <w:r>
        <w:rPr>
          <w:rStyle w:val="43"/>
          <w:rFonts w:ascii="Arial" w:hAnsi="Arial" w:eastAsia="黑体"/>
          <w:b/>
          <w:bCs/>
        </w:rPr>
        <w:t xml:space="preserve"> SGW</w:t>
      </w:r>
      <w:r>
        <w:rPr>
          <w:rStyle w:val="43"/>
          <w:rFonts w:hint="eastAsia" w:ascii="Arial" w:hAnsi="Arial" w:eastAsia="黑体"/>
          <w:b/>
          <w:bCs/>
        </w:rPr>
        <w:t>数据配置</w:t>
      </w:r>
      <w:r>
        <w:tab/>
      </w:r>
      <w:r>
        <w:fldChar w:fldCharType="begin"/>
      </w:r>
      <w:r>
        <w:instrText xml:space="preserve"> PAGEREF _Toc488755983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"_Toc488755984" </w:instrText>
      </w:r>
      <w:r>
        <w:fldChar w:fldCharType="separate"/>
      </w:r>
      <w:r>
        <w:rPr>
          <w:rStyle w:val="43"/>
          <w:rFonts w:ascii="Arial" w:hAnsi="Arial" w:eastAsia="黑体"/>
          <w:b/>
          <w:bCs/>
        </w:rPr>
        <w:t xml:space="preserve">4.1.2 </w:t>
      </w:r>
      <w:r>
        <w:rPr>
          <w:rStyle w:val="43"/>
          <w:rFonts w:hint="eastAsia" w:ascii="Arial" w:hAnsi="Arial" w:eastAsia="黑体"/>
          <w:b/>
          <w:bCs/>
        </w:rPr>
        <w:t>中兴</w:t>
      </w:r>
      <w:r>
        <w:rPr>
          <w:rStyle w:val="43"/>
          <w:rFonts w:ascii="Arial" w:hAnsi="Arial" w:eastAsia="黑体"/>
          <w:b/>
          <w:bCs/>
        </w:rPr>
        <w:t>SGW</w:t>
      </w:r>
      <w:r>
        <w:rPr>
          <w:rStyle w:val="43"/>
          <w:rFonts w:hint="eastAsia" w:ascii="Arial" w:hAnsi="Arial" w:eastAsia="黑体"/>
          <w:b/>
          <w:bCs/>
        </w:rPr>
        <w:t>数据配置</w:t>
      </w:r>
      <w:r>
        <w:tab/>
      </w:r>
      <w:r>
        <w:fldChar w:fldCharType="begin"/>
      </w:r>
      <w:r>
        <w:instrText xml:space="preserve"> PAGEREF _Toc488755984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4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"_Toc488755985" </w:instrText>
      </w:r>
      <w:r>
        <w:fldChar w:fldCharType="separate"/>
      </w:r>
      <w:r>
        <w:rPr>
          <w:rStyle w:val="43"/>
        </w:rPr>
        <w:t>4.3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43"/>
          <w:rFonts w:hint="eastAsia"/>
        </w:rPr>
        <w:t>物联网专网</w:t>
      </w:r>
      <w:r>
        <w:rPr>
          <w:rStyle w:val="43"/>
        </w:rPr>
        <w:t xml:space="preserve">PGW </w:t>
      </w:r>
      <w:r>
        <w:rPr>
          <w:rStyle w:val="43"/>
          <w:rFonts w:hint="eastAsia"/>
        </w:rPr>
        <w:t>数据配置</w:t>
      </w:r>
      <w:r>
        <w:tab/>
      </w:r>
      <w:r>
        <w:fldChar w:fldCharType="begin"/>
      </w:r>
      <w:r>
        <w:instrText xml:space="preserve"> PAGEREF _Toc488755985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4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"_Toc488755986" </w:instrText>
      </w:r>
      <w:r>
        <w:fldChar w:fldCharType="separate"/>
      </w:r>
      <w:r>
        <w:rPr>
          <w:rStyle w:val="43"/>
        </w:rPr>
        <w:t>4.4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43"/>
          <w:rFonts w:hint="eastAsia"/>
        </w:rPr>
        <w:t>物联网专网</w:t>
      </w:r>
      <w:r>
        <w:rPr>
          <w:rStyle w:val="43"/>
        </w:rPr>
        <w:t>HSS</w:t>
      </w:r>
      <w:r>
        <w:rPr>
          <w:rStyle w:val="43"/>
          <w:rFonts w:hint="eastAsia"/>
        </w:rPr>
        <w:t>数据配置</w:t>
      </w:r>
      <w:r>
        <w:tab/>
      </w:r>
      <w:r>
        <w:fldChar w:fldCharType="begin"/>
      </w:r>
      <w:r>
        <w:instrText xml:space="preserve"> PAGEREF _Toc488755986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"/>
        <w:numPr>
          <w:ilvl w:val="0"/>
          <w:numId w:val="0"/>
        </w:numPr>
        <w:spacing w:line="360" w:lineRule="auto"/>
      </w:pPr>
      <w:r>
        <w:rPr>
          <w:b w:val="0"/>
          <w:bCs w:val="0"/>
          <w:caps/>
          <w:kern w:val="2"/>
          <w:sz w:val="24"/>
          <w:szCs w:val="24"/>
        </w:rPr>
        <w:fldChar w:fldCharType="end"/>
      </w:r>
      <w:r>
        <w:br w:type="page"/>
      </w:r>
      <w:bookmarkEnd w:id="0"/>
      <w:bookmarkEnd w:id="1"/>
    </w:p>
    <w:p>
      <w:pPr>
        <w:pStyle w:val="2"/>
        <w:numPr>
          <w:ilvl w:val="0"/>
          <w:numId w:val="0"/>
        </w:numPr>
      </w:pPr>
      <w:bookmarkStart w:id="2" w:name="_Toc488755959"/>
      <w:bookmarkStart w:id="3" w:name="_Toc210377580"/>
      <w:bookmarkStart w:id="4" w:name="_Toc204968492"/>
      <w:bookmarkStart w:id="5" w:name="_Toc205009889"/>
      <w:bookmarkStart w:id="6" w:name="_Toc211275496"/>
      <w:r>
        <w:rPr>
          <w:rFonts w:hint="eastAsia"/>
        </w:rPr>
        <w:t>前言</w:t>
      </w:r>
      <w:bookmarkEnd w:id="2"/>
    </w:p>
    <w:p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本规范主要依据《中国电信NB-IoT分组核心网数据配置规范》，对配置参数进一步细化规范。本文档由中国电信集团网络运行维护事业部进行解释说明。</w:t>
      </w:r>
    </w:p>
    <w:p>
      <w:pPr>
        <w:pStyle w:val="2"/>
        <w:numPr>
          <w:ilvl w:val="0"/>
          <w:numId w:val="0"/>
        </w:numPr>
      </w:pPr>
      <w:bookmarkStart w:id="7" w:name="_Toc488755960"/>
      <w:r>
        <w:rPr>
          <w:rFonts w:hint="eastAsia"/>
        </w:rPr>
        <w:t>缩略语</w:t>
      </w:r>
      <w:bookmarkEnd w:id="3"/>
      <w:bookmarkEnd w:id="4"/>
      <w:bookmarkEnd w:id="5"/>
      <w:bookmarkEnd w:id="6"/>
      <w:bookmarkEnd w:id="7"/>
    </w:p>
    <w:p>
      <w:pPr>
        <w:pStyle w:val="14"/>
        <w:spacing w:before="72"/>
        <w:ind w:firstLine="480"/>
        <w:rPr>
          <w:rFonts w:ascii="Microsoft Sans Serif" w:hAnsi="Microsoft Sans Serif" w:eastAsia="仿宋_GB2312" w:cs="Microsoft Sans Serif"/>
        </w:rPr>
      </w:pPr>
      <w:r>
        <w:t>本文中将使用下列</w:t>
      </w:r>
      <w:r>
        <w:rPr>
          <w:rFonts w:hint="eastAsia"/>
        </w:rPr>
        <w:t>缩略</w:t>
      </w:r>
      <w:r>
        <w:t>语，除非文中特别说明，否则意义如下；对于未说明的</w:t>
      </w:r>
      <w:r>
        <w:rPr>
          <w:rFonts w:hint="eastAsia"/>
        </w:rPr>
        <w:t>缩略</w:t>
      </w:r>
      <w:r>
        <w:t>语，应做业界标准或惯例理解。</w:t>
      </w:r>
    </w:p>
    <w:tbl>
      <w:tblPr>
        <w:tblStyle w:val="4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4493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  <w:rPr>
                <w:rFonts w:ascii="宋体" w:hAnsi="宋体" w:cs="Tahoma"/>
                <w:kern w:val="0"/>
              </w:rPr>
            </w:pPr>
            <w:r>
              <w:rPr>
                <w:rFonts w:hint="eastAsia" w:ascii="宋体" w:hAnsi="宋体" w:cs="Tahoma"/>
                <w:kern w:val="0"/>
              </w:rPr>
              <w:t>缩写</w:t>
            </w:r>
          </w:p>
        </w:tc>
        <w:tc>
          <w:tcPr>
            <w:tcW w:w="4493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  <w:rPr>
                <w:rFonts w:ascii="宋体" w:hAnsi="宋体" w:cs="Tahoma"/>
                <w:kern w:val="0"/>
              </w:rPr>
            </w:pPr>
            <w:r>
              <w:rPr>
                <w:rFonts w:hint="eastAsia" w:ascii="宋体" w:hAnsi="宋体" w:cs="Tahoma"/>
                <w:kern w:val="0"/>
              </w:rPr>
              <w:t>英文全称</w:t>
            </w:r>
          </w:p>
        </w:tc>
        <w:tc>
          <w:tcPr>
            <w:tcW w:w="2841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  <w:rPr>
                <w:rFonts w:ascii="宋体" w:hAnsi="宋体" w:cs="Tahoma"/>
                <w:kern w:val="0"/>
              </w:rPr>
            </w:pPr>
            <w:r>
              <w:rPr>
                <w:rFonts w:hint="eastAsia" w:ascii="宋体" w:hAnsi="宋体" w:cs="Tahoma"/>
                <w:kern w:val="0"/>
              </w:rPr>
              <w:t>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</w:pPr>
            <w:r>
              <w:rPr>
                <w:rFonts w:hint="eastAsia"/>
              </w:rPr>
              <w:t>eNodeB</w:t>
            </w:r>
          </w:p>
        </w:tc>
        <w:tc>
          <w:tcPr>
            <w:tcW w:w="4493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</w:pPr>
            <w:r>
              <w:t>E</w:t>
            </w:r>
            <w:r>
              <w:rPr>
                <w:rFonts w:hint="eastAsia"/>
              </w:rPr>
              <w:t>volved Node B</w:t>
            </w:r>
          </w:p>
        </w:tc>
        <w:tc>
          <w:tcPr>
            <w:tcW w:w="2841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</w:pPr>
            <w:r>
              <w:rPr>
                <w:rFonts w:hint="eastAsia"/>
              </w:rPr>
              <w:t>演进的Node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</w:pPr>
            <w:r>
              <w:rPr>
                <w:rFonts w:hint="eastAsia"/>
              </w:rPr>
              <w:t>MME</w:t>
            </w:r>
          </w:p>
        </w:tc>
        <w:tc>
          <w:tcPr>
            <w:tcW w:w="4493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</w:pPr>
            <w:r>
              <w:rPr>
                <w:rFonts w:hint="eastAsia"/>
              </w:rPr>
              <w:t>Mobility Management Entity</w:t>
            </w:r>
          </w:p>
        </w:tc>
        <w:tc>
          <w:tcPr>
            <w:tcW w:w="2841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</w:pPr>
            <w:r>
              <w:rPr>
                <w:rFonts w:hint="eastAsia"/>
              </w:rPr>
              <w:t>移动性管理实体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</w:pPr>
            <w:r>
              <w:rPr>
                <w:rFonts w:hint="eastAsia"/>
              </w:rPr>
              <w:t>HSS</w:t>
            </w:r>
          </w:p>
        </w:tc>
        <w:tc>
          <w:tcPr>
            <w:tcW w:w="4493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</w:pPr>
            <w:r>
              <w:rPr>
                <w:rFonts w:hint="eastAsia"/>
              </w:rPr>
              <w:t>Home Subscriber Server</w:t>
            </w:r>
          </w:p>
        </w:tc>
        <w:tc>
          <w:tcPr>
            <w:tcW w:w="2841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</w:pPr>
            <w:r>
              <w:rPr>
                <w:rFonts w:hint="eastAsia"/>
              </w:rPr>
              <w:t>归属用户服务器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</w:pPr>
            <w:r>
              <w:rPr>
                <w:rFonts w:hint="eastAsia"/>
              </w:rPr>
              <w:t>SGW</w:t>
            </w:r>
          </w:p>
        </w:tc>
        <w:tc>
          <w:tcPr>
            <w:tcW w:w="4493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</w:pPr>
            <w:r>
              <w:rPr>
                <w:rFonts w:hint="eastAsia"/>
              </w:rPr>
              <w:t>Serving-GateWay</w:t>
            </w:r>
          </w:p>
        </w:tc>
        <w:tc>
          <w:tcPr>
            <w:tcW w:w="2841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</w:pPr>
            <w:r>
              <w:rPr>
                <w:rFonts w:hint="eastAsia"/>
              </w:rPr>
              <w:t>服务网关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</w:pPr>
            <w:r>
              <w:rPr>
                <w:rFonts w:hint="eastAsia"/>
              </w:rPr>
              <w:t>PGW</w:t>
            </w:r>
          </w:p>
        </w:tc>
        <w:tc>
          <w:tcPr>
            <w:tcW w:w="4493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</w:pPr>
            <w:r>
              <w:rPr>
                <w:rFonts w:hint="eastAsia"/>
              </w:rPr>
              <w:t>Packet Data Network GateWay</w:t>
            </w:r>
          </w:p>
        </w:tc>
        <w:tc>
          <w:tcPr>
            <w:tcW w:w="2841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</w:pPr>
            <w:r>
              <w:rPr>
                <w:rFonts w:hint="eastAsia"/>
              </w:rPr>
              <w:t>分组数据网网关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</w:pPr>
            <w:r>
              <w:rPr>
                <w:rFonts w:hint="eastAsia"/>
              </w:rPr>
              <w:t>LTE</w:t>
            </w:r>
          </w:p>
        </w:tc>
        <w:tc>
          <w:tcPr>
            <w:tcW w:w="4493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</w:pPr>
            <w:r>
              <w:rPr>
                <w:rFonts w:hint="eastAsia"/>
              </w:rPr>
              <w:t>Long Term Evolution</w:t>
            </w:r>
          </w:p>
        </w:tc>
        <w:tc>
          <w:tcPr>
            <w:tcW w:w="2841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</w:pPr>
            <w:r>
              <w:rPr>
                <w:rFonts w:hint="eastAsia"/>
              </w:rPr>
              <w:t>长期演进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</w:pPr>
          </w:p>
        </w:tc>
        <w:tc>
          <w:tcPr>
            <w:tcW w:w="4493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</w:pPr>
          </w:p>
        </w:tc>
        <w:tc>
          <w:tcPr>
            <w:tcW w:w="2841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</w:pPr>
          </w:p>
        </w:tc>
        <w:tc>
          <w:tcPr>
            <w:tcW w:w="4493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</w:pPr>
          </w:p>
        </w:tc>
        <w:tc>
          <w:tcPr>
            <w:tcW w:w="2841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  <w:rPr>
                <w:rFonts w:ascii="宋体" w:hAnsi="宋体" w:cs="Tahoma"/>
                <w:kern w:val="0"/>
              </w:rPr>
            </w:pPr>
          </w:p>
        </w:tc>
        <w:tc>
          <w:tcPr>
            <w:tcW w:w="4493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  <w:rPr>
                <w:rFonts w:ascii="宋体" w:hAnsi="宋体" w:cs="Tahoma"/>
                <w:kern w:val="0"/>
              </w:rPr>
            </w:pPr>
          </w:p>
        </w:tc>
        <w:tc>
          <w:tcPr>
            <w:tcW w:w="2841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  <w:rPr>
                <w:rFonts w:ascii="宋体" w:hAnsi="宋体" w:cs="Tahoma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  <w:rPr>
                <w:rFonts w:ascii="宋体" w:hAnsi="宋体" w:cs="Tahoma"/>
                <w:kern w:val="0"/>
              </w:rPr>
            </w:pPr>
          </w:p>
        </w:tc>
        <w:tc>
          <w:tcPr>
            <w:tcW w:w="4493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  <w:rPr>
                <w:rFonts w:ascii="宋体" w:hAnsi="宋体" w:cs="Tahoma"/>
                <w:kern w:val="0"/>
              </w:rPr>
            </w:pPr>
          </w:p>
        </w:tc>
        <w:tc>
          <w:tcPr>
            <w:tcW w:w="2841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  <w:rPr>
                <w:rFonts w:ascii="宋体" w:hAnsi="宋体" w:cs="Tahoma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  <w:rPr>
                <w:rFonts w:ascii="宋体" w:hAnsi="宋体" w:cs="Tahoma"/>
                <w:kern w:val="0"/>
              </w:rPr>
            </w:pPr>
          </w:p>
        </w:tc>
        <w:tc>
          <w:tcPr>
            <w:tcW w:w="4493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  <w:rPr>
                <w:rFonts w:ascii="宋体" w:hAnsi="宋体" w:cs="Tahoma"/>
                <w:kern w:val="0"/>
              </w:rPr>
            </w:pPr>
          </w:p>
        </w:tc>
        <w:tc>
          <w:tcPr>
            <w:tcW w:w="2841" w:type="dxa"/>
          </w:tcPr>
          <w:p>
            <w:pPr>
              <w:pStyle w:val="14"/>
              <w:widowControl/>
              <w:spacing w:before="93" w:beforeLines="30" w:after="0" w:line="276" w:lineRule="auto"/>
              <w:ind w:firstLine="0" w:firstLineChars="0"/>
              <w:jc w:val="left"/>
              <w:rPr>
                <w:rFonts w:ascii="宋体" w:hAnsi="宋体" w:cs="Tahoma"/>
                <w:kern w:val="0"/>
              </w:rPr>
            </w:pPr>
          </w:p>
        </w:tc>
      </w:tr>
    </w:tbl>
    <w:p>
      <w:pPr>
        <w:pStyle w:val="14"/>
        <w:spacing w:before="72"/>
        <w:ind w:firstLine="480"/>
      </w:pPr>
    </w:p>
    <w:p>
      <w:pPr>
        <w:sectPr>
          <w:footerReference r:id="rId9" w:type="default"/>
          <w:headerReference r:id="rId8" w:type="even"/>
          <w:footnotePr>
            <w:numFmt w:val="decimalEnclosedCircleChinese"/>
            <w:numRestart w:val="eachPage"/>
          </w:footnote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spacing w:line="360" w:lineRule="auto"/>
      </w:pPr>
      <w:bookmarkStart w:id="8" w:name="_Toc488755961"/>
      <w:bookmarkStart w:id="9" w:name="_Toc43012976"/>
      <w:bookmarkStart w:id="10" w:name="_Toc54060130"/>
      <w:bookmarkStart w:id="11" w:name="_Toc205009890"/>
      <w:r>
        <w:rPr>
          <w:rFonts w:hint="eastAsia"/>
        </w:rPr>
        <w:t>基础NB业务场景需求分析</w:t>
      </w:r>
      <w:bookmarkEnd w:id="8"/>
    </w:p>
    <w:p>
      <w:pPr>
        <w:pStyle w:val="3"/>
        <w:numPr>
          <w:ilvl w:val="1"/>
          <w:numId w:val="3"/>
        </w:numPr>
      </w:pPr>
      <w:bookmarkStart w:id="12" w:name="_Toc488755962"/>
      <w:r>
        <w:rPr>
          <w:rFonts w:hint="eastAsia"/>
        </w:rPr>
        <w:t>监测</w:t>
      </w:r>
      <w:r>
        <w:t>上报</w:t>
      </w:r>
      <w:r>
        <w:rPr>
          <w:rFonts w:hint="eastAsia"/>
        </w:rPr>
        <w:t>类</w:t>
      </w:r>
      <w:bookmarkEnd w:id="12"/>
    </w:p>
    <w:p>
      <w:pPr>
        <w:keepNext/>
        <w:keepLines/>
        <w:widowControl/>
        <w:numPr>
          <w:ilvl w:val="2"/>
          <w:numId w:val="4"/>
        </w:numPr>
        <w:topLinePunct/>
        <w:adjustRightInd w:val="0"/>
        <w:snapToGrid w:val="0"/>
        <w:spacing w:before="200" w:after="160" w:line="240" w:lineRule="atLeast"/>
        <w:jc w:val="left"/>
        <w:outlineLvl w:val="2"/>
        <w:rPr>
          <w:rFonts w:ascii="Book Antiqua" w:hAnsi="Book Antiqua" w:eastAsia="黑体" w:cs="宋体"/>
          <w:sz w:val="32"/>
          <w:szCs w:val="32"/>
        </w:rPr>
      </w:pPr>
      <w:bookmarkStart w:id="13" w:name="_Toc488755963"/>
      <w:r>
        <w:rPr>
          <w:rFonts w:hint="eastAsia" w:ascii="Book Antiqua" w:hAnsi="Book Antiqua" w:eastAsia="黑体" w:cs="宋体"/>
          <w:sz w:val="32"/>
          <w:szCs w:val="32"/>
        </w:rPr>
        <w:t>应用需求场景</w:t>
      </w:r>
      <w:bookmarkEnd w:id="13"/>
    </w:p>
    <w:p>
      <w:pPr>
        <w:ind w:firstLine="240" w:firstLineChars="100"/>
      </w:pPr>
      <w:r>
        <w:rPr>
          <w:rFonts w:hint="eastAsia"/>
        </w:rPr>
        <w:t>监测上报类可细分为长周期、短周期等2类。</w:t>
      </w:r>
    </w:p>
    <w:p>
      <w:pPr>
        <w:pStyle w:val="8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长周期监测上报类应用场景为：井盖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消防栓</w:t>
      </w:r>
      <w:r>
        <w:rPr>
          <w:sz w:val="24"/>
          <w:szCs w:val="24"/>
        </w:rPr>
        <w:t>、烟雾报警</w:t>
      </w:r>
      <w:r>
        <w:rPr>
          <w:rFonts w:hint="eastAsia"/>
          <w:sz w:val="24"/>
          <w:szCs w:val="24"/>
        </w:rPr>
        <w:t>、建筑</w:t>
      </w:r>
      <w:r>
        <w:rPr>
          <w:sz w:val="24"/>
          <w:szCs w:val="24"/>
        </w:rPr>
        <w:t>倾斜</w:t>
      </w:r>
      <w:r>
        <w:rPr>
          <w:rFonts w:hint="eastAsia"/>
          <w:sz w:val="24"/>
          <w:szCs w:val="24"/>
        </w:rPr>
        <w:t>等，其场景特点为：1）零星事件上报+每日签到；2）主要以终端上行通信为主，下行通信为辅；</w:t>
      </w:r>
    </w:p>
    <w:p>
      <w:pPr>
        <w:pStyle w:val="8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短周期监测上报类应用场景为：抄表</w:t>
      </w:r>
      <w:r>
        <w:rPr>
          <w:sz w:val="24"/>
          <w:szCs w:val="24"/>
        </w:rPr>
        <w:t>、动物监测、</w:t>
      </w:r>
      <w:r>
        <w:rPr>
          <w:rFonts w:hint="eastAsia"/>
          <w:sz w:val="24"/>
          <w:szCs w:val="24"/>
        </w:rPr>
        <w:t>停车</w:t>
      </w:r>
      <w:r>
        <w:rPr>
          <w:sz w:val="24"/>
          <w:szCs w:val="24"/>
        </w:rPr>
        <w:t>、环境监测</w:t>
      </w:r>
      <w:r>
        <w:rPr>
          <w:rFonts w:hint="eastAsia"/>
          <w:sz w:val="24"/>
          <w:szCs w:val="24"/>
        </w:rPr>
        <w:t>等，其场景特点为：1）（小时）周期或</w:t>
      </w:r>
      <w:r>
        <w:rPr>
          <w:sz w:val="24"/>
          <w:szCs w:val="24"/>
        </w:rPr>
        <w:t>离散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上报</w:t>
      </w:r>
      <w:r>
        <w:rPr>
          <w:rFonts w:hint="eastAsia"/>
          <w:sz w:val="24"/>
          <w:szCs w:val="24"/>
        </w:rPr>
        <w:t>；2）上行通信为主，下行通信为辅</w:t>
      </w:r>
    </w:p>
    <w:p>
      <w:pPr>
        <w:keepNext/>
        <w:keepLines/>
        <w:widowControl/>
        <w:numPr>
          <w:ilvl w:val="2"/>
          <w:numId w:val="4"/>
        </w:numPr>
        <w:topLinePunct/>
        <w:adjustRightInd w:val="0"/>
        <w:snapToGrid w:val="0"/>
        <w:spacing w:before="200" w:after="160" w:line="240" w:lineRule="atLeast"/>
        <w:jc w:val="left"/>
        <w:outlineLvl w:val="2"/>
        <w:rPr>
          <w:rFonts w:ascii="Book Antiqua" w:hAnsi="Book Antiqua" w:eastAsia="黑体" w:cs="宋体"/>
          <w:sz w:val="32"/>
          <w:szCs w:val="32"/>
        </w:rPr>
      </w:pPr>
      <w:bookmarkStart w:id="14" w:name="_Toc488755964"/>
      <w:r>
        <w:rPr>
          <w:rFonts w:hint="eastAsia" w:ascii="Book Antiqua" w:hAnsi="Book Antiqua" w:eastAsia="黑体" w:cs="宋体"/>
          <w:sz w:val="32"/>
          <w:szCs w:val="32"/>
        </w:rPr>
        <w:t>网络参数配置思路</w:t>
      </w:r>
      <w:bookmarkEnd w:id="14"/>
    </w:p>
    <w:p>
      <w:pPr>
        <w:ind w:firstLine="480" w:firstLineChars="200"/>
      </w:pPr>
      <w:r>
        <w:rPr>
          <w:rFonts w:hint="eastAsia"/>
        </w:rPr>
        <w:t>监测上报类应用场景以上行通信为主，下行通信为辅。</w:t>
      </w:r>
    </w:p>
    <w:p>
      <w:pPr>
        <w:ind w:firstLine="480" w:firstLineChars="200"/>
      </w:pPr>
      <w:r>
        <w:rPr>
          <w:rFonts w:hint="eastAsia"/>
        </w:rPr>
        <w:t>1）上行通信配置思路</w:t>
      </w:r>
    </w:p>
    <w:p>
      <w:pPr>
        <w:ind w:left="240" w:leftChars="100" w:firstLine="480" w:firstLineChars="200"/>
      </w:pPr>
      <w:r>
        <w:rPr>
          <w:rFonts w:hint="eastAsia"/>
        </w:rPr>
        <w:t>终端主动上报数据，数据传送结束后进入idle空闲态，ACTIVE-timer定时器到时后，终端直接进入PSM状态。终端离开PSM状态条件：1）终端主动上报数据；2）位置周期更新定时器；</w:t>
      </w:r>
    </w:p>
    <w:p>
      <w:pPr>
        <w:ind w:firstLine="480" w:firstLineChars="200"/>
      </w:pPr>
      <w:r>
        <w:rPr>
          <w:rFonts w:hint="eastAsia"/>
        </w:rPr>
        <w:t xml:space="preserve">  若位置更新周期大于用户数据上报周期，则当用户数据上报后，可节省一次位置更新上报周期，从而可节省空口资源、增加网络容量。建议</w:t>
      </w:r>
      <w:ins w:id="0" w:author="admin" w:date="2017-07-25T14:25:00Z">
        <w:r>
          <w:rPr>
            <w:rFonts w:hint="eastAsia"/>
          </w:rPr>
          <w:t xml:space="preserve">周期性TAU </w:t>
        </w:r>
      </w:ins>
      <w:del w:id="1" w:author="admin" w:date="2017-07-25T14:25:00Z">
        <w:r>
          <w:rPr>
            <w:rFonts w:hint="eastAsia"/>
          </w:rPr>
          <w:delText>TAU</w:delText>
        </w:r>
      </w:del>
      <w:r>
        <w:rPr>
          <w:rFonts w:hint="eastAsia"/>
        </w:rPr>
        <w:t>的周期</w:t>
      </w:r>
      <w:ins w:id="2" w:author="admin" w:date="2017-07-25T14:25:00Z">
        <w:r>
          <w:rPr>
            <w:rFonts w:hint="eastAsia"/>
          </w:rPr>
          <w:t>时长</w:t>
        </w:r>
      </w:ins>
      <w:r>
        <w:rPr>
          <w:rFonts w:hint="eastAsia"/>
        </w:rPr>
        <w:t>尽量大于终端上报数据周期</w:t>
      </w:r>
      <w:ins w:id="3" w:author="admin" w:date="2017-07-25T14:25:00Z">
        <w:r>
          <w:rPr>
            <w:rFonts w:hint="eastAsia"/>
          </w:rPr>
          <w:t>时长</w:t>
        </w:r>
      </w:ins>
      <w:r>
        <w:rPr>
          <w:rFonts w:hint="eastAsia"/>
        </w:rPr>
        <w:t>，如</w:t>
      </w:r>
      <w:ins w:id="4" w:author="admin" w:date="2017-07-25T14:25:00Z">
        <w:r>
          <w:rPr>
            <w:rFonts w:hint="eastAsia"/>
          </w:rPr>
          <w:t>周期性</w:t>
        </w:r>
      </w:ins>
      <w:r>
        <w:rPr>
          <w:rFonts w:hint="eastAsia"/>
        </w:rPr>
        <w:t>TAU</w:t>
      </w:r>
      <w:ins w:id="5" w:author="admin" w:date="2017-07-25T14:26:00Z">
        <w:r>
          <w:rPr>
            <w:rFonts w:hint="eastAsia"/>
          </w:rPr>
          <w:t>时长</w:t>
        </w:r>
      </w:ins>
      <w:del w:id="6" w:author="admin" w:date="2017-07-25T14:26:00Z">
        <w:r>
          <w:rPr>
            <w:rFonts w:hint="eastAsia"/>
          </w:rPr>
          <w:delText>周</w:delText>
        </w:r>
      </w:del>
      <w:del w:id="7" w:author="admin" w:date="2017-07-25T14:25:00Z">
        <w:r>
          <w:rPr>
            <w:rFonts w:hint="eastAsia"/>
          </w:rPr>
          <w:delText>期</w:delText>
        </w:r>
      </w:del>
      <w:r>
        <w:rPr>
          <w:rFonts w:hint="eastAsia"/>
        </w:rPr>
        <w:t>=终端上报周期</w:t>
      </w:r>
      <w:ins w:id="8" w:author="admin" w:date="2017-07-25T14:26:00Z">
        <w:r>
          <w:rPr>
            <w:rFonts w:hint="eastAsia"/>
          </w:rPr>
          <w:t>时长</w:t>
        </w:r>
      </w:ins>
      <w:r>
        <w:rPr>
          <w:rFonts w:hint="eastAsia"/>
        </w:rPr>
        <w:t xml:space="preserve"> + 10分钟。</w:t>
      </w:r>
    </w:p>
    <w:p>
      <w:pPr>
        <w:ind w:firstLine="480" w:firstLineChars="200"/>
      </w:pPr>
      <w:r>
        <w:rPr>
          <w:rFonts w:hint="eastAsia"/>
        </w:rPr>
        <w:t>2）下行通信配置思路</w:t>
      </w:r>
    </w:p>
    <w:p>
      <w:pPr>
        <w:ind w:firstLine="480" w:firstLineChars="200"/>
      </w:pPr>
      <w:r>
        <w:rPr>
          <w:rFonts w:hint="eastAsia"/>
        </w:rPr>
        <w:t xml:space="preserve">  平台有</w:t>
      </w:r>
      <w:r>
        <w:t>数据下发需求</w:t>
      </w:r>
      <w:r>
        <w:rPr>
          <w:rFonts w:hint="eastAsia"/>
        </w:rPr>
        <w:t>时，应</w:t>
      </w:r>
      <w:r>
        <w:t>在终端有上报数据发生后</w:t>
      </w:r>
      <w:r>
        <w:rPr>
          <w:rFonts w:hint="eastAsia"/>
        </w:rPr>
        <w:t>尚未</w:t>
      </w:r>
      <w:r>
        <w:t>进入PSM状态</w:t>
      </w:r>
      <w:r>
        <w:rPr>
          <w:rFonts w:hint="eastAsia"/>
        </w:rPr>
        <w:t>时可进行下行通信，下行通信</w:t>
      </w:r>
      <w:del w:id="9" w:author="admin" w:date="2017-07-25T14:26:00Z">
        <w:r>
          <w:rPr>
            <w:rFonts w:hint="eastAsia"/>
          </w:rPr>
          <w:delText>可送达的</w:delText>
        </w:r>
      </w:del>
      <w:r>
        <w:rPr>
          <w:rFonts w:hint="eastAsia"/>
        </w:rPr>
        <w:t>时段为：</w:t>
      </w:r>
      <w:r>
        <w:t>不活动定时器</w:t>
      </w:r>
      <w:r>
        <w:rPr>
          <w:rFonts w:hint="eastAsia"/>
        </w:rPr>
        <w:t>时长+ ACTIVE-TIMER时长。</w:t>
      </w:r>
    </w:p>
    <w:p>
      <w:pPr>
        <w:ind w:firstLine="480" w:firstLineChars="20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505450" cy="656590"/>
            <wp:effectExtent l="0" t="0" r="0" b="0"/>
            <wp:wrapNone/>
            <wp:docPr id="4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7441" cy="65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-17780</wp:posOffset>
                </wp:positionV>
                <wp:extent cx="202565" cy="1561465"/>
                <wp:effectExtent l="25400" t="0" r="13335" b="13335"/>
                <wp:wrapNone/>
                <wp:docPr id="7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2565" cy="156146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大括号 4" o:spid="_x0000_s1026" o:spt="88" type="#_x0000_t88" style="position:absolute;left:0pt;margin-left:114.3pt;margin-top:-1.4pt;height:122.95pt;width:15.95pt;rotation:5898240f;z-index:251660288;v-text-anchor:middle;mso-width-relative:page;mso-height-relative:page;" filled="f" stroked="t" coordsize="21600,21600" o:gfxdata="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6EAcCtsAAAAKAQAADwAAAAAAAAABACAAAAAiAAAAZHJz&#10;L2Rvd25yZXYueG1sUEsBAhQAFAAAAAgAh07iQONp8xJzAgAAuQQAAA4AAAAAAAAAAQAgAAAAKgEA&#10;AGRycy9lMm9Eb2MueG1sUEsFBgAAAAAGAAYAWQEAAA8GAAAAAA==&#10;" adj="233,10800">
                <v:fill on="f" focussize="0,0"/>
                <v:stroke weight="2.25pt" color="#4A7EBB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1008380</wp:posOffset>
                </wp:positionH>
                <wp:positionV relativeFrom="paragraph">
                  <wp:posOffset>847725</wp:posOffset>
                </wp:positionV>
                <wp:extent cx="1511935" cy="289560"/>
                <wp:effectExtent l="0" t="0" r="0" b="0"/>
                <wp:wrapNone/>
                <wp:docPr id="2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7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Theme="minorHAnsi" w:eastAsiaTheme="minorEastAsia" w:cstheme="minorBidi"/>
                                <w:b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下行通信时长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6" o:spt="202" type="#_x0000_t202" style="position:absolute;left:0pt;margin-left:79.4pt;margin-top:66.75pt;height:22.8pt;width:119.05pt;z-index:251661312;mso-width-relative:page;mso-height-relative:page;" filled="f" stroked="f" coordsize="21600,21600" o:gfxdata="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PpuXX2AAAAAsBAAAPAAAAAAAAAAEAIAAAACIAAABkcnMvZG93&#10;bnJldi54bWxQSwECFAAUAAAACACHTuJAfRHT7o4BAAANAwAADgAAAAAAAAABACAAAAAn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7"/>
                        <w:spacing w:before="0" w:beforeAutospacing="0" w:after="0" w:afterAutospacing="0"/>
                      </w:pPr>
                      <w:r>
                        <w:rPr>
                          <w:rFonts w:hint="eastAsia" w:asciiTheme="minorHAnsi" w:eastAsiaTheme="minorEastAsia" w:cstheme="minorBidi"/>
                          <w:b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下行通信时长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  <w:r>
        <w:rPr>
          <w:rFonts w:hint="eastAsia"/>
        </w:rPr>
        <w:t>因此可通过</w:t>
      </w:r>
      <w:r>
        <w:t>设置Active-Timer来实现快速进入PSM或者延缓进入PSM状态的时间</w:t>
      </w:r>
      <w:r>
        <w:rPr>
          <w:rFonts w:hint="eastAsia"/>
        </w:rPr>
        <w:t>，如若应用场景仅须</w:t>
      </w:r>
      <w:r>
        <w:t>上传数据</w:t>
      </w:r>
      <w:r>
        <w:rPr>
          <w:rFonts w:hint="eastAsia"/>
        </w:rPr>
        <w:t>无下行需求，则</w:t>
      </w:r>
      <w:r>
        <w:t>Active-Timer设置为</w:t>
      </w:r>
      <w:r>
        <w:rPr>
          <w:rFonts w:hint="eastAsia"/>
        </w:rPr>
        <w:t>2秒；若应用场景有上传数据也有下行通信需求，则可</w:t>
      </w:r>
      <w:r>
        <w:t>Active-Timer设置大一些</w:t>
      </w:r>
      <w:r>
        <w:rPr>
          <w:rFonts w:hint="eastAsia"/>
        </w:rPr>
        <w:t>（</w:t>
      </w:r>
      <w:r>
        <w:t>Active-Timer</w:t>
      </w:r>
      <w:r>
        <w:rPr>
          <w:rFonts w:hint="eastAsia"/>
        </w:rPr>
        <w:t>设置范围：</w:t>
      </w:r>
      <w:del w:id="10" w:author="admin" w:date="2017-07-25T14:26:00Z">
        <w:r>
          <w:rPr>
            <w:rFonts w:hint="eastAsia"/>
          </w:rPr>
          <w:delText>1</w:delText>
        </w:r>
      </w:del>
      <w:ins w:id="11" w:author="admin" w:date="2017-07-25T14:26:00Z">
        <w:r>
          <w:rPr>
            <w:rFonts w:hint="eastAsia"/>
          </w:rPr>
          <w:t>2</w:t>
        </w:r>
      </w:ins>
      <w:r>
        <w:rPr>
          <w:rFonts w:hint="eastAsia"/>
        </w:rPr>
        <w:t>秒到186分钟）。一般</w:t>
      </w:r>
      <w:r>
        <w:t>Active-Timer</w:t>
      </w:r>
      <w:r>
        <w:rPr>
          <w:rFonts w:hint="eastAsia"/>
        </w:rPr>
        <w:t>不超过30分钟。</w:t>
      </w:r>
    </w:p>
    <w:p>
      <w:pPr>
        <w:pStyle w:val="3"/>
        <w:numPr>
          <w:ilvl w:val="1"/>
          <w:numId w:val="3"/>
        </w:numPr>
      </w:pPr>
      <w:bookmarkStart w:id="15" w:name="_Toc488755965"/>
      <w:r>
        <w:rPr>
          <w:rFonts w:hint="eastAsia"/>
        </w:rPr>
        <w:t>下发控制类</w:t>
      </w:r>
      <w:bookmarkEnd w:id="15"/>
    </w:p>
    <w:p>
      <w:pPr>
        <w:keepNext/>
        <w:keepLines/>
        <w:widowControl/>
        <w:topLinePunct/>
        <w:adjustRightInd w:val="0"/>
        <w:snapToGrid w:val="0"/>
        <w:spacing w:before="200" w:after="160" w:line="240" w:lineRule="atLeast"/>
        <w:jc w:val="left"/>
        <w:outlineLvl w:val="2"/>
        <w:rPr>
          <w:rFonts w:ascii="Book Antiqua" w:hAnsi="Book Antiqua" w:eastAsia="黑体" w:cs="宋体"/>
          <w:sz w:val="32"/>
          <w:szCs w:val="32"/>
        </w:rPr>
      </w:pPr>
      <w:bookmarkStart w:id="16" w:name="_Toc488755966"/>
      <w:r>
        <w:rPr>
          <w:rFonts w:hint="eastAsia" w:ascii="Book Antiqua" w:hAnsi="Book Antiqua" w:eastAsia="黑体" w:cs="宋体"/>
          <w:sz w:val="32"/>
          <w:szCs w:val="32"/>
        </w:rPr>
        <w:t>1.2.1 应用需求场景</w:t>
      </w:r>
      <w:bookmarkEnd w:id="16"/>
    </w:p>
    <w:p>
      <w:pPr>
        <w:ind w:firstLine="480" w:firstLineChars="200"/>
      </w:pPr>
      <w:r>
        <w:rPr>
          <w:rFonts w:hint="eastAsia"/>
        </w:rPr>
        <w:t>下发</w:t>
      </w:r>
      <w:r>
        <w:t>控制</w:t>
      </w:r>
      <w:r>
        <w:rPr>
          <w:rFonts w:hint="eastAsia"/>
        </w:rPr>
        <w:t>类的应用场景主要为：路灯开关</w:t>
      </w:r>
      <w:r>
        <w:t>、</w:t>
      </w:r>
      <w:r>
        <w:rPr>
          <w:rFonts w:hint="eastAsia"/>
        </w:rPr>
        <w:t>家电开关、</w:t>
      </w:r>
      <w:r>
        <w:t>共享单车开锁</w:t>
      </w:r>
      <w:r>
        <w:rPr>
          <w:rFonts w:hint="eastAsia"/>
        </w:rPr>
        <w:t>等，</w:t>
      </w:r>
    </w:p>
    <w:p>
      <w:pPr>
        <w:ind w:firstLine="482" w:firstLineChars="200"/>
      </w:pPr>
      <w:r>
        <w:rPr>
          <w:rFonts w:hint="eastAsia"/>
          <w:b/>
        </w:rPr>
        <w:t>应用行为：</w:t>
      </w:r>
      <w:r>
        <w:rPr>
          <w:rFonts w:hint="eastAsia"/>
        </w:rPr>
        <w:t>云端应用对</w:t>
      </w:r>
      <w:r>
        <w:t>终端实时发送指令，</w:t>
      </w:r>
      <w:r>
        <w:rPr>
          <w:rFonts w:hint="eastAsia"/>
        </w:rPr>
        <w:t>要求</w:t>
      </w:r>
      <w:r>
        <w:t>终端</w:t>
      </w:r>
      <w:r>
        <w:rPr>
          <w:rFonts w:hint="eastAsia"/>
        </w:rPr>
        <w:t>立即</w:t>
      </w:r>
      <w:r>
        <w:t>执行所需动作</w:t>
      </w:r>
      <w:r>
        <w:rPr>
          <w:rFonts w:hint="eastAsia"/>
        </w:rPr>
        <w:t>。</w:t>
      </w:r>
    </w:p>
    <w:p>
      <w:pPr>
        <w:ind w:firstLine="482" w:firstLineChars="200"/>
      </w:pPr>
      <w:r>
        <w:rPr>
          <w:rFonts w:hint="eastAsia"/>
          <w:b/>
        </w:rPr>
        <w:t>通信特点：</w:t>
      </w:r>
      <w:r>
        <w:rPr>
          <w:rFonts w:hint="eastAsia"/>
        </w:rPr>
        <w:t>终端不仅有周期性上报数据，还需相对快的接收到网络侧消息。即上下行通信并重模式。</w:t>
      </w:r>
    </w:p>
    <w:p>
      <w:pPr>
        <w:adjustRightInd w:val="0"/>
        <w:ind w:firstLine="426" w:firstLineChars="177"/>
        <w:rPr>
          <w:b/>
        </w:rPr>
      </w:pPr>
      <w:r>
        <w:rPr>
          <w:rFonts w:hint="eastAsia"/>
          <w:b/>
        </w:rPr>
        <w:t>应用</w:t>
      </w:r>
      <w:r>
        <w:rPr>
          <w:b/>
        </w:rPr>
        <w:t>举例：</w:t>
      </w:r>
    </w:p>
    <w:p>
      <w:pPr>
        <w:pStyle w:val="87"/>
        <w:numPr>
          <w:ilvl w:val="0"/>
          <w:numId w:val="6"/>
        </w:numPr>
        <w:adjustRightInd w:val="0"/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路灯：云端</w:t>
      </w:r>
      <w:r>
        <w:rPr>
          <w:sz w:val="24"/>
          <w:szCs w:val="24"/>
        </w:rPr>
        <w:t>应用可随时向路灯下发指令</w:t>
      </w:r>
      <w:r>
        <w:rPr>
          <w:rFonts w:hint="eastAsia"/>
          <w:sz w:val="24"/>
          <w:szCs w:val="24"/>
        </w:rPr>
        <w:t>（开</w:t>
      </w:r>
      <w:r>
        <w:rPr>
          <w:sz w:val="24"/>
          <w:szCs w:val="24"/>
        </w:rPr>
        <w:t>、关、亮度</w:t>
      </w:r>
      <w:r>
        <w:rPr>
          <w:rFonts w:hint="eastAsia"/>
          <w:sz w:val="24"/>
          <w:szCs w:val="24"/>
        </w:rPr>
        <w:t>30</w:t>
      </w:r>
      <w:r>
        <w:rPr>
          <w:sz w:val="24"/>
          <w:szCs w:val="24"/>
        </w:rPr>
        <w:t>%、亮度</w:t>
      </w:r>
      <w:r>
        <w:rPr>
          <w:rFonts w:hint="eastAsia"/>
          <w:sz w:val="24"/>
          <w:szCs w:val="24"/>
        </w:rPr>
        <w:t>50</w:t>
      </w: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等），</w:t>
      </w:r>
      <w:r>
        <w:rPr>
          <w:sz w:val="24"/>
          <w:szCs w:val="24"/>
        </w:rPr>
        <w:t>路灯</w:t>
      </w:r>
      <w:r>
        <w:rPr>
          <w:rFonts w:hint="eastAsia"/>
          <w:sz w:val="24"/>
          <w:szCs w:val="24"/>
        </w:rPr>
        <w:t>在几十秒</w:t>
      </w:r>
      <w:r>
        <w:rPr>
          <w:sz w:val="24"/>
          <w:szCs w:val="24"/>
        </w:rPr>
        <w:t>内执行</w:t>
      </w:r>
      <w:r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指令所要求的动作。</w:t>
      </w:r>
      <w:r>
        <w:rPr>
          <w:rFonts w:hint="eastAsia"/>
          <w:sz w:val="24"/>
          <w:szCs w:val="24"/>
        </w:rPr>
        <w:t>路灯</w:t>
      </w:r>
      <w:r>
        <w:rPr>
          <w:sz w:val="24"/>
          <w:szCs w:val="24"/>
        </w:rPr>
        <w:t>定时或按需上报</w:t>
      </w:r>
      <w:r>
        <w:rPr>
          <w:rFonts w:hint="eastAsia"/>
          <w:sz w:val="24"/>
          <w:szCs w:val="24"/>
        </w:rPr>
        <w:t>路灯</w:t>
      </w:r>
      <w:r>
        <w:rPr>
          <w:sz w:val="24"/>
          <w:szCs w:val="24"/>
        </w:rPr>
        <w:t>终端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（电流</w:t>
      </w:r>
      <w:r>
        <w:rPr>
          <w:sz w:val="24"/>
          <w:szCs w:val="24"/>
        </w:rPr>
        <w:t>、电压、外挂传感器数据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。</w:t>
      </w:r>
    </w:p>
    <w:p>
      <w:pPr>
        <w:pStyle w:val="87"/>
        <w:numPr>
          <w:ilvl w:val="0"/>
          <w:numId w:val="6"/>
        </w:numPr>
        <w:adjustRightInd w:val="0"/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空调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云端</w:t>
      </w:r>
      <w:r>
        <w:rPr>
          <w:sz w:val="24"/>
          <w:szCs w:val="24"/>
        </w:rPr>
        <w:t>应用可随时向空调下发指令（</w:t>
      </w:r>
      <w:r>
        <w:rPr>
          <w:rFonts w:hint="eastAsia"/>
          <w:sz w:val="24"/>
          <w:szCs w:val="24"/>
        </w:rPr>
        <w:t>状态</w:t>
      </w:r>
      <w:r>
        <w:rPr>
          <w:sz w:val="24"/>
          <w:szCs w:val="24"/>
        </w:rPr>
        <w:t>查询、</w:t>
      </w:r>
      <w:r>
        <w:rPr>
          <w:rFonts w:hint="eastAsia"/>
          <w:sz w:val="24"/>
          <w:szCs w:val="24"/>
        </w:rPr>
        <w:t>开、</w:t>
      </w:r>
      <w:r>
        <w:rPr>
          <w:sz w:val="24"/>
          <w:szCs w:val="24"/>
        </w:rPr>
        <w:t>关、</w:t>
      </w:r>
      <w:r>
        <w:rPr>
          <w:rFonts w:hint="eastAsia"/>
          <w:sz w:val="24"/>
          <w:szCs w:val="24"/>
        </w:rPr>
        <w:t>温度</w:t>
      </w:r>
      <w:r>
        <w:rPr>
          <w:sz w:val="24"/>
          <w:szCs w:val="24"/>
        </w:rPr>
        <w:t>、风向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空调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几十秒内或立即执行该指令所要求的动作。空调</w:t>
      </w:r>
      <w:r>
        <w:rPr>
          <w:rFonts w:hint="eastAsia"/>
          <w:sz w:val="24"/>
          <w:szCs w:val="24"/>
        </w:rPr>
        <w:t>定时</w:t>
      </w:r>
      <w:r>
        <w:rPr>
          <w:sz w:val="24"/>
          <w:szCs w:val="24"/>
        </w:rPr>
        <w:t>上报终端的数据。</w:t>
      </w:r>
    </w:p>
    <w:p>
      <w:pPr>
        <w:pStyle w:val="87"/>
        <w:numPr>
          <w:ilvl w:val="0"/>
          <w:numId w:val="6"/>
        </w:numPr>
        <w:adjustRightInd w:val="0"/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共享</w:t>
      </w:r>
      <w:r>
        <w:rPr>
          <w:sz w:val="24"/>
          <w:szCs w:val="24"/>
        </w:rPr>
        <w:t>单车：云端应用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随时向自行车下发指令（</w:t>
      </w:r>
      <w:r>
        <w:rPr>
          <w:rFonts w:hint="eastAsia"/>
          <w:sz w:val="24"/>
          <w:szCs w:val="24"/>
        </w:rPr>
        <w:t>开锁</w:t>
      </w:r>
      <w:r>
        <w:rPr>
          <w:sz w:val="24"/>
          <w:szCs w:val="24"/>
        </w:rPr>
        <w:t>等）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自行车立即执行该指令所要求的动作。</w:t>
      </w:r>
    </w:p>
    <w:p>
      <w:pPr>
        <w:keepNext/>
        <w:keepLines/>
        <w:widowControl/>
        <w:topLinePunct/>
        <w:adjustRightInd w:val="0"/>
        <w:snapToGrid w:val="0"/>
        <w:spacing w:before="200" w:after="160" w:line="240" w:lineRule="atLeast"/>
        <w:jc w:val="left"/>
        <w:outlineLvl w:val="2"/>
        <w:rPr>
          <w:rFonts w:ascii="Book Antiqua" w:hAnsi="Book Antiqua" w:eastAsia="黑体" w:cs="宋体"/>
          <w:sz w:val="32"/>
          <w:szCs w:val="32"/>
        </w:rPr>
      </w:pPr>
      <w:bookmarkStart w:id="17" w:name="_Toc488755967"/>
      <w:r>
        <w:rPr>
          <w:rFonts w:hint="eastAsia" w:ascii="Book Antiqua" w:hAnsi="Book Antiqua" w:eastAsia="黑体" w:cs="宋体"/>
          <w:sz w:val="32"/>
          <w:szCs w:val="32"/>
        </w:rPr>
        <w:t>1.2.2 网络参数配置思路</w:t>
      </w:r>
      <w:bookmarkEnd w:id="17"/>
    </w:p>
    <w:p>
      <w:pPr>
        <w:ind w:firstLine="480" w:firstLineChars="200"/>
      </w:pPr>
      <w:r>
        <w:rPr>
          <w:rFonts w:hint="eastAsia"/>
        </w:rPr>
        <w:t>下发控制类应用场景主要提出了下行控制的实时性，为了保障终端能够相对快地接收到网络侧消息，不启用PSM模式，确保上下行通信均可满足需求。</w:t>
      </w:r>
    </w:p>
    <w:p>
      <w:pPr>
        <w:ind w:firstLine="480" w:firstLineChars="200"/>
      </w:pPr>
      <w:r>
        <w:rPr>
          <w:rFonts w:hint="eastAsia"/>
        </w:rPr>
        <w:t>下行控制的实时性等级取决于寻呼周期的长短。寻呼周期主要有：空闲态DRX、IDLE态eDRX。其中空闲态DRX为基站侧全局配置；而IDLE态eDRX则以核心网MME基于APN配置实施。因此在NB-IOT的下行控制实时性主要以eDRX寻呼周期的长短为主。</w:t>
      </w:r>
    </w:p>
    <w:p>
      <w:pPr>
        <w:ind w:firstLine="480" w:firstLineChars="200"/>
      </w:pPr>
      <w:r>
        <w:rPr>
          <w:rFonts w:hint="eastAsia"/>
        </w:rPr>
        <w:t>对于时延敏感的应用场景，使用较小的eDRX寻呼周期，甚至可不启用eDRX。对于控制实时性要求不高的场景，设置较大的eDRX寻呼周期，达到降低功耗的目的。eDRX寻呼周期越大，越有利于终端省电。</w:t>
      </w:r>
    </w:p>
    <w:p>
      <w:pPr>
        <w:ind w:firstLine="480" w:firstLineChars="200"/>
      </w:pPr>
      <w:r>
        <w:object>
          <v:shape id="_x0000_i1025" o:spt="75" type="#_x0000_t75" style="height:88.5pt;width:414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3">
            <o:LockedField>false</o:LockedField>
          </o:OLEObject>
        </w:object>
      </w:r>
      <w:r>
        <w:rPr>
          <w:rFonts w:hint="eastAsia"/>
        </w:rPr>
        <w:t xml:space="preserve">   </w:t>
      </w:r>
      <w:r>
        <w:t xml:space="preserve"> eDRX模式下，寻呼周期可以从传统的 2.56 秒扩展到最大 2.92 小时</w:t>
      </w:r>
      <w:r>
        <w:rPr>
          <w:rFonts w:hint="eastAsia"/>
        </w:rPr>
        <w:t>。需要注意当网络侧接受到下发终端的数据，且终端IDLE态寻呼周期窗口尚未启动时，核心网SGW可缓存10个数据包（超过即丢弃），直到终端寻呼窗口时间到达时，核心网才会寻呼用户并下发数据。因此</w:t>
      </w:r>
      <w:r>
        <w:t>eDRX</w:t>
      </w:r>
      <w:r>
        <w:rPr>
          <w:rFonts w:hint="eastAsia"/>
        </w:rPr>
        <w:t>的寻呼周期需与业务场景相互匹配。</w:t>
      </w:r>
    </w:p>
    <w:p>
      <w:pPr>
        <w:pStyle w:val="2"/>
        <w:spacing w:line="360" w:lineRule="auto"/>
      </w:pPr>
      <w:bookmarkStart w:id="18" w:name="_Toc488755968"/>
      <w:r>
        <w:rPr>
          <w:rFonts w:hint="eastAsia"/>
        </w:rPr>
        <w:t>NB-IOT终端与网络参数适配思路</w:t>
      </w:r>
      <w:bookmarkEnd w:id="18"/>
    </w:p>
    <w:p>
      <w:pPr>
        <w:ind w:firstLine="480" w:firstLineChars="200"/>
      </w:pPr>
      <w:r>
        <w:rPr>
          <w:rFonts w:hint="eastAsia"/>
        </w:rPr>
        <w:t>NB-IoT业务的规模发展与所承载业务模型密切相关，其能适用的场景是“小流量、上报为主、长期休眠、功耗敏感性、低移动性”应用。为了实现NB-IoT网络承载海量的低功耗终端，其最为重要的参数为：PSM（</w:t>
      </w:r>
      <w:ins w:id="12" w:author="admin" w:date="2017-07-25T14:28:00Z">
        <w:r>
          <w:rPr>
            <w:rFonts w:hint="eastAsia"/>
          </w:rPr>
          <w:t>T</w:t>
        </w:r>
      </w:ins>
      <w:ins w:id="13" w:author="admin" w:date="2017-07-25T14:28:00Z">
        <w:r>
          <w:rPr>
            <w:b/>
            <w:szCs w:val="21"/>
          </w:rPr>
          <w:t>3324</w:t>
        </w:r>
      </w:ins>
      <w:ins w:id="14" w:author="admin" w:date="2017-07-25T14:28:00Z">
        <w:r>
          <w:rPr>
            <w:rFonts w:hint="eastAsia"/>
            <w:b/>
            <w:szCs w:val="21"/>
          </w:rPr>
          <w:t>,</w:t>
        </w:r>
      </w:ins>
      <w:r>
        <w:rPr>
          <w:rFonts w:hint="eastAsia"/>
        </w:rPr>
        <w:t>ACTIVE-TIME）、eDRX(T</w:t>
      </w:r>
      <w:r>
        <w:rPr>
          <w:vertAlign w:val="subscript"/>
        </w:rPr>
        <w:t>ptw</w:t>
      </w:r>
      <w:r>
        <w:rPr>
          <w:rFonts w:hint="eastAsia"/>
        </w:rPr>
        <w:t>、T</w:t>
      </w:r>
      <w:r>
        <w:rPr>
          <w:vertAlign w:val="subscript"/>
        </w:rPr>
        <w:t>eDRX</w:t>
      </w:r>
      <w:r>
        <w:rPr>
          <w:rFonts w:hint="eastAsia"/>
        </w:rPr>
        <w:t>）、</w:t>
      </w:r>
      <w:ins w:id="15" w:author="admin" w:date="2017-07-25T14:28:00Z">
        <w:r>
          <w:rPr>
            <w:rFonts w:hint="eastAsia"/>
          </w:rPr>
          <w:t xml:space="preserve">周期性TAU </w:t>
        </w:r>
      </w:ins>
      <w:del w:id="16" w:author="admin" w:date="2017-07-25T14:28:00Z">
        <w:r>
          <w:rPr>
            <w:rFonts w:hint="eastAsia"/>
          </w:rPr>
          <w:delText>TAU</w:delText>
        </w:r>
      </w:del>
      <w:ins w:id="17" w:author="admin" w:date="2017-07-25T14:28:00Z">
        <w:r>
          <w:rPr>
            <w:rFonts w:hint="eastAsia"/>
          </w:rPr>
          <w:t>时长</w:t>
        </w:r>
      </w:ins>
      <w:r>
        <w:rPr>
          <w:rFonts w:hint="eastAsia"/>
        </w:rPr>
        <w:t>等3个参数。</w:t>
      </w:r>
    </w:p>
    <w:p>
      <w:pPr>
        <w:pStyle w:val="3"/>
        <w:numPr>
          <w:ilvl w:val="1"/>
          <w:numId w:val="3"/>
        </w:numPr>
      </w:pPr>
      <w:bookmarkStart w:id="19" w:name="_Toc488755969"/>
      <w:r>
        <w:rPr>
          <w:rFonts w:hint="eastAsia"/>
        </w:rPr>
        <w:t>PSM、eDRX的终端与网络参数配置方案</w:t>
      </w:r>
      <w:bookmarkEnd w:id="19"/>
    </w:p>
    <w:p>
      <w:pPr>
        <w:pStyle w:val="87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方案1：以网络为准的基于APN参数适配方案</w:t>
      </w:r>
    </w:p>
    <w:p>
      <w:pPr>
        <w:ind w:firstLine="360" w:firstLineChars="150"/>
      </w:pPr>
      <w:r>
        <w:rPr>
          <w:rFonts w:hint="eastAsia" w:asciiTheme="minorEastAsia" w:hAnsiTheme="minorEastAsia" w:eastAsiaTheme="minorEastAsia"/>
        </w:rPr>
        <w:t>该方案思路：由核心网MME配置</w:t>
      </w:r>
      <w:r>
        <w:rPr>
          <w:rFonts w:hint="eastAsia"/>
        </w:rPr>
        <w:t>基于APN的PSM和eDRX参数，并由网络侧将</w:t>
      </w:r>
      <w:r>
        <w:rPr>
          <w:rFonts w:hint="eastAsia"/>
          <w:color w:val="000000"/>
          <w:szCs w:val="21"/>
        </w:rPr>
        <w:t>PSM和eDRX参数下发至终端侧，终端侧存储并以网络侧参数为准。</w:t>
      </w:r>
    </w:p>
    <w:p>
      <w:r>
        <w:rPr>
          <w:rFonts w:hint="eastAsia"/>
        </w:rPr>
        <w:t xml:space="preserve">   方案实施关键点：</w:t>
      </w:r>
    </w:p>
    <w:p>
      <w:pPr>
        <w:ind w:firstLine="480"/>
      </w:pPr>
      <w:r>
        <w:rPr>
          <w:rFonts w:hint="eastAsia"/>
          <w:b/>
        </w:rPr>
        <w:t>1）核心网MME需配置多种基于APN分组的PSM和eDRX参数组合</w:t>
      </w:r>
      <w:r>
        <w:rPr>
          <w:rFonts w:hint="eastAsia"/>
        </w:rPr>
        <w:t>；</w:t>
      </w:r>
    </w:p>
    <w:p>
      <w:pPr>
        <w:ind w:firstLine="480"/>
      </w:pPr>
      <w:r>
        <w:rPr>
          <w:rFonts w:hint="eastAsia"/>
        </w:rPr>
        <w:t>Active</w:t>
      </w:r>
      <w:r>
        <w:t xml:space="preserve"> Timer</w:t>
      </w:r>
      <w:r>
        <w:rPr>
          <w:rFonts w:hint="eastAsia"/>
        </w:rPr>
        <w:t>、</w:t>
      </w:r>
      <w:r>
        <w:t>eDRX</w:t>
      </w:r>
      <w:r>
        <w:rPr>
          <w:rFonts w:hint="eastAsia"/>
        </w:rPr>
        <w:t>周期和PTW周期预先在MME</w:t>
      </w:r>
      <w:r>
        <w:t>配置多种</w:t>
      </w:r>
      <w:r>
        <w:rPr>
          <w:rFonts w:hint="eastAsia"/>
        </w:rPr>
        <w:t>组合</w:t>
      </w:r>
      <w:r>
        <w:t>，</w:t>
      </w:r>
      <w:r>
        <w:rPr>
          <w:rFonts w:hint="eastAsia"/>
        </w:rPr>
        <w:t>每个组合分配</w:t>
      </w:r>
      <w:r>
        <w:t>一个</w:t>
      </w:r>
      <w:r>
        <w:rPr>
          <w:rFonts w:hint="eastAsia"/>
        </w:rPr>
        <w:t>APN名称</w:t>
      </w:r>
      <w:r>
        <w:t>。</w:t>
      </w:r>
    </w:p>
    <w:p>
      <w:r>
        <w:rPr>
          <w:rFonts w:hint="eastAsia"/>
        </w:rPr>
        <w:t xml:space="preserve">     配置原则：</w:t>
      </w:r>
    </w:p>
    <w:p>
      <w:r>
        <w:rPr>
          <w:rFonts w:hint="eastAsia"/>
        </w:rPr>
        <w:t xml:space="preserve">     （1）以业务场景需求为导向，业务部门预先确定常规性的PSM和eDRX组合，交由网络运营部门进行评估，并在现网部署实施。业务涉及网元有： 各省MME、各省DNS、物联网HSS、物联网PGW。</w:t>
      </w:r>
    </w:p>
    <w:p>
      <w:pPr>
        <w:ind w:firstLine="480"/>
      </w:pPr>
      <w:r>
        <w:rPr>
          <w:rFonts w:hint="eastAsia"/>
        </w:rPr>
        <w:t>（2）为了适应前端业务变化需求，同时减少对网元正常运营的影响，建议每半年可统一受理常规性PSM和eDRX组合需求，通过网络部门评估后方可实施；</w:t>
      </w:r>
    </w:p>
    <w:p>
      <w:pPr>
        <w:ind w:firstLine="480"/>
      </w:pPr>
      <w:r>
        <w:rPr>
          <w:rFonts w:hint="eastAsia"/>
        </w:rPr>
        <w:t>（3）针对紧急性PSM和eDRX组合配置需求，需由相关部门审批后方可实施。</w:t>
      </w:r>
    </w:p>
    <w:p>
      <w:pPr>
        <w:ind w:firstLine="480"/>
      </w:pPr>
      <w:r>
        <w:rPr>
          <w:rFonts w:hint="eastAsia"/>
        </w:rPr>
        <w:t xml:space="preserve">   </w:t>
      </w:r>
    </w:p>
    <w:p>
      <w:pPr>
        <w:ind w:firstLine="480"/>
      </w:pPr>
      <w:r>
        <w:rPr>
          <w:rFonts w:hint="eastAsia"/>
          <w:b/>
        </w:rPr>
        <w:t>2）终端上报APN需与网络侧配置的APN保持一致，若终端上报的APN为空或错误，则核心网MME需具备APN纠错功能，纠错为HSS签约APN</w:t>
      </w:r>
      <w:r>
        <w:rPr>
          <w:rFonts w:hint="eastAsia"/>
        </w:rPr>
        <w:t>；</w:t>
      </w:r>
    </w:p>
    <w:p>
      <w:pPr>
        <w:ind w:firstLine="480" w:firstLineChars="200"/>
      </w:pPr>
      <w:r>
        <w:rPr>
          <w:rFonts w:hint="eastAsia"/>
        </w:rPr>
        <w:t>配置要求：</w:t>
      </w:r>
    </w:p>
    <w:p>
      <w:pPr>
        <w:ind w:firstLine="480" w:firstLineChars="200"/>
      </w:pPr>
      <w:r>
        <w:rPr>
          <w:rFonts w:hint="eastAsia"/>
        </w:rPr>
        <w:t xml:space="preserve"> （1）MME的APN纠错判断主要以终端在HSS所签约</w:t>
      </w:r>
      <w:ins w:id="18" w:author="admin" w:date="2017-07-25T14:29:00Z">
        <w:r>
          <w:rPr>
            <w:rFonts w:hint="eastAsia"/>
          </w:rPr>
          <w:t>默认</w:t>
        </w:r>
      </w:ins>
      <w:r>
        <w:rPr>
          <w:rFonts w:hint="eastAsia"/>
        </w:rPr>
        <w:t>APN为主，因此NB终端开销户时，需在HSS签约分配一个MME网元所配置且关联PSM和eDRX组合的APN。</w:t>
      </w:r>
    </w:p>
    <w:p>
      <w:pPr>
        <w:ind w:firstLine="480"/>
      </w:pPr>
      <w:r>
        <w:rPr>
          <w:rFonts w:hint="eastAsia"/>
        </w:rPr>
        <w:t xml:space="preserve"> （2）现网MME的APN纠错逻辑</w:t>
      </w:r>
    </w:p>
    <w:p>
      <w:pPr>
        <w:pStyle w:val="87"/>
        <w:numPr>
          <w:ilvl w:val="0"/>
          <w:numId w:val="0"/>
        </w:numPr>
        <w:spacing w:line="360" w:lineRule="auto"/>
        <w:ind w:left="994" w:leftChars="414" w:firstLine="0" w:firstLineChars="0"/>
        <w:rPr>
          <w:del w:id="20" w:author="hanxiaobin" w:date="2017-07-25T16:38:00Z"/>
          <w:rFonts w:ascii="Times New Roman" w:hAnsi="Times New Roman"/>
          <w:sz w:val="24"/>
          <w:szCs w:val="24"/>
        </w:rPr>
        <w:pPrChange w:id="19" w:author="hanxiaobin" w:date="2017-07-25T16:39:00Z">
          <w:pPr>
            <w:pStyle w:val="87"/>
            <w:numPr>
              <w:ilvl w:val="0"/>
              <w:numId w:val="8"/>
            </w:numPr>
            <w:spacing w:line="360" w:lineRule="auto"/>
            <w:ind w:left="1276" w:hanging="256" w:firstLineChars="0"/>
          </w:pPr>
        </w:pPrChange>
      </w:pPr>
      <w:r>
        <w:rPr>
          <w:rFonts w:hint="eastAsia" w:ascii="Times New Roman" w:hAnsi="Times New Roman"/>
          <w:sz w:val="24"/>
          <w:szCs w:val="24"/>
        </w:rPr>
        <w:t>当用户未上报APN时，MME按照HSS签约</w:t>
      </w:r>
      <w:del w:id="21" w:author="admin" w:date="2017-07-25T14:30:00Z">
        <w:r>
          <w:rPr>
            <w:rFonts w:hint="eastAsia" w:ascii="Times New Roman" w:hAnsi="Times New Roman"/>
            <w:sz w:val="24"/>
            <w:szCs w:val="24"/>
          </w:rPr>
          <w:delText>的</w:delText>
        </w:r>
      </w:del>
      <w:r>
        <w:rPr>
          <w:rFonts w:hint="eastAsia" w:ascii="Times New Roman" w:hAnsi="Times New Roman"/>
          <w:sz w:val="24"/>
          <w:szCs w:val="24"/>
        </w:rPr>
        <w:t>默认APN建立承载；</w:t>
      </w:r>
    </w:p>
    <w:p>
      <w:pPr>
        <w:pStyle w:val="87"/>
        <w:numPr>
          <w:ilvl w:val="0"/>
          <w:numId w:val="9"/>
        </w:numPr>
        <w:spacing w:line="360" w:lineRule="auto"/>
        <w:ind w:left="1276" w:hanging="283" w:firstLineChars="0"/>
        <w:rPr>
          <w:ins w:id="23" w:author="hanxiaobin" w:date="2017-07-25T16:44:00Z"/>
          <w:rFonts w:ascii="Times New Roman" w:hAnsi="Times New Roman"/>
          <w:sz w:val="24"/>
          <w:szCs w:val="24"/>
        </w:rPr>
        <w:pPrChange w:id="22" w:author="hanxiaobin" w:date="2017-07-25T16:44:00Z">
          <w:pPr>
            <w:pStyle w:val="87"/>
            <w:numPr>
              <w:ilvl w:val="0"/>
              <w:numId w:val="8"/>
            </w:numPr>
            <w:spacing w:line="360" w:lineRule="auto"/>
            <w:ind w:left="1276" w:hanging="256" w:firstLineChars="0"/>
          </w:pPr>
        </w:pPrChange>
      </w:pPr>
    </w:p>
    <w:p>
      <w:pPr>
        <w:pStyle w:val="87"/>
        <w:numPr>
          <w:ilvl w:val="0"/>
          <w:numId w:val="0"/>
        </w:numPr>
        <w:spacing w:line="360" w:lineRule="auto"/>
        <w:ind w:left="994" w:leftChars="414" w:firstLine="0" w:firstLineChars="0"/>
        <w:rPr>
          <w:del w:id="25" w:author="hanxiaobin" w:date="2017-07-25T16:38:00Z"/>
          <w:rFonts w:ascii="Times New Roman" w:hAnsi="Times New Roman"/>
          <w:sz w:val="24"/>
          <w:szCs w:val="24"/>
        </w:rPr>
        <w:pPrChange w:id="24" w:author="hanxiaobin" w:date="2017-07-25T16:39:00Z">
          <w:pPr>
            <w:pStyle w:val="87"/>
            <w:numPr>
              <w:ilvl w:val="0"/>
              <w:numId w:val="8"/>
            </w:numPr>
            <w:spacing w:line="360" w:lineRule="auto"/>
            <w:ind w:left="1276" w:hanging="256" w:firstLineChars="0"/>
          </w:pPr>
        </w:pPrChange>
      </w:pPr>
      <w:del w:id="26" w:author="hanxiaobin" w:date="2017-07-25T16:38:00Z">
        <w:r>
          <w:rPr>
            <w:rFonts w:hint="eastAsia" w:ascii="Times New Roman" w:hAnsi="Times New Roman"/>
            <w:sz w:val="24"/>
            <w:szCs w:val="24"/>
          </w:rPr>
          <w:delText>当</w:delText>
        </w:r>
      </w:del>
      <w:ins w:id="27" w:author="hanxiaobin" w:date="2017-07-25T16:38:00Z">
        <w:r>
          <w:rPr>
            <w:rFonts w:hint="eastAsia" w:ascii="Times New Roman" w:hAnsi="Times New Roman"/>
            <w:sz w:val="24"/>
            <w:szCs w:val="24"/>
          </w:rPr>
          <w:t>当</w:t>
        </w:r>
      </w:ins>
      <w:r>
        <w:rPr>
          <w:rFonts w:hint="eastAsia" w:ascii="Times New Roman" w:hAnsi="Times New Roman"/>
          <w:sz w:val="24"/>
          <w:szCs w:val="24"/>
        </w:rPr>
        <w:t>用户上报APN且上报APN不在HSS签约范围内时，MME纠错为HSS</w:t>
      </w:r>
      <w:ins w:id="28" w:author="admin" w:date="2017-07-25T14:30:00Z">
        <w:r>
          <w:rPr>
            <w:rFonts w:hint="eastAsia" w:ascii="Times New Roman" w:hAnsi="Times New Roman"/>
            <w:sz w:val="24"/>
            <w:szCs w:val="24"/>
          </w:rPr>
          <w:t>签约默认APN</w:t>
        </w:r>
      </w:ins>
      <w:ins w:id="29" w:author="admin" w:date="2017-07-25T14:30:00Z">
        <w:del w:id="30" w:author="hanxiaobin" w:date="2017-07-25T16:37:00Z">
          <w:r>
            <w:rPr>
              <w:rFonts w:hint="eastAsia" w:ascii="Times New Roman" w:hAnsi="Times New Roman"/>
              <w:sz w:val="24"/>
              <w:szCs w:val="24"/>
            </w:rPr>
            <w:delText>或</w:delText>
          </w:r>
        </w:del>
      </w:ins>
      <w:del w:id="31" w:author="hanxiaobin" w:date="2017-07-25T16:37:00Z">
        <w:r>
          <w:rPr>
            <w:rFonts w:hint="eastAsia" w:ascii="Times New Roman" w:hAnsi="Times New Roman"/>
            <w:sz w:val="24"/>
            <w:szCs w:val="24"/>
          </w:rPr>
          <w:delText>签约</w:delText>
        </w:r>
      </w:del>
      <w:del w:id="32" w:author="hanxiaobin" w:date="2017-07-25T16:37:00Z">
        <w:r>
          <w:rPr>
            <w:rFonts w:ascii="Times New Roman" w:hAnsi="Times New Roman"/>
            <w:sz w:val="24"/>
            <w:szCs w:val="24"/>
          </w:rPr>
          <w:delText>context ID</w:delText>
        </w:r>
      </w:del>
      <w:del w:id="33" w:author="hanxiaobin" w:date="2017-07-25T16:37:00Z">
        <w:r>
          <w:rPr>
            <w:rFonts w:hint="eastAsia" w:ascii="Times New Roman" w:hAnsi="Times New Roman"/>
            <w:sz w:val="24"/>
            <w:szCs w:val="24"/>
          </w:rPr>
          <w:delText>最小的</w:delText>
        </w:r>
      </w:del>
      <w:del w:id="34" w:author="hanxiaobin" w:date="2017-07-25T16:37:00Z">
        <w:r>
          <w:rPr>
            <w:rFonts w:ascii="Times New Roman" w:hAnsi="Times New Roman"/>
            <w:sz w:val="24"/>
            <w:szCs w:val="24"/>
          </w:rPr>
          <w:delText>APN</w:delText>
        </w:r>
      </w:del>
      <w:del w:id="35" w:author="hanxiaobin" w:date="2017-07-25T16:37:00Z">
        <w:r>
          <w:rPr>
            <w:rFonts w:hint="eastAsia" w:ascii="Times New Roman" w:hAnsi="Times New Roman"/>
            <w:sz w:val="24"/>
            <w:szCs w:val="24"/>
          </w:rPr>
          <w:delText>，且仅纠错为一种APN</w:delText>
        </w:r>
      </w:del>
      <w:r>
        <w:rPr>
          <w:rFonts w:hint="eastAsia" w:ascii="Times New Roman" w:hAnsi="Times New Roman"/>
          <w:sz w:val="24"/>
          <w:szCs w:val="24"/>
        </w:rPr>
        <w:t>。</w:t>
      </w:r>
    </w:p>
    <w:p>
      <w:pPr>
        <w:pStyle w:val="87"/>
        <w:numPr>
          <w:ilvl w:val="0"/>
          <w:numId w:val="9"/>
        </w:numPr>
        <w:spacing w:line="360" w:lineRule="auto"/>
        <w:ind w:left="1276" w:hanging="283" w:firstLineChars="0"/>
        <w:rPr>
          <w:ins w:id="37" w:author="hanxiaobin" w:date="2017-07-25T16:44:00Z"/>
          <w:rFonts w:ascii="Times New Roman" w:hAnsi="Times New Roman"/>
          <w:sz w:val="24"/>
          <w:szCs w:val="24"/>
        </w:rPr>
        <w:pPrChange w:id="36" w:author="hanxiaobin" w:date="2017-07-25T16:44:00Z">
          <w:pPr>
            <w:pStyle w:val="87"/>
            <w:numPr>
              <w:ilvl w:val="0"/>
              <w:numId w:val="8"/>
            </w:numPr>
            <w:spacing w:line="360" w:lineRule="auto"/>
            <w:ind w:left="1276" w:hanging="256" w:firstLineChars="0"/>
          </w:pPr>
        </w:pPrChange>
      </w:pPr>
    </w:p>
    <w:p>
      <w:pPr>
        <w:numPr>
          <w:ilvl w:val="0"/>
          <w:numId w:val="8"/>
        </w:numPr>
        <w:spacing w:line="360" w:lineRule="auto"/>
        <w:ind w:left="1276" w:firstLine="480" w:firstLineChars="0"/>
        <w:rPr>
          <w:ins w:id="39" w:author="admin" w:date="2017-07-25T14:30:00Z"/>
          <w:del w:id="40" w:author="hanxiaobin" w:date="2017-07-25T16:38:00Z"/>
        </w:rPr>
        <w:pPrChange w:id="38" w:author="hanxiaobin" w:date="2017-07-25T16:44:00Z">
          <w:pPr>
            <w:pStyle w:val="87"/>
            <w:numPr>
              <w:ilvl w:val="0"/>
              <w:numId w:val="8"/>
            </w:numPr>
            <w:spacing w:line="360" w:lineRule="auto"/>
            <w:ind w:left="1276" w:hanging="256" w:firstLineChars="0"/>
          </w:pPr>
        </w:pPrChange>
      </w:pPr>
      <w:del w:id="41" w:author="hanxiaobin" w:date="2017-07-25T16:38:00Z">
        <w:r>
          <w:rPr>
            <w:rFonts w:hint="eastAsia"/>
          </w:rPr>
          <w:delText>从现网三家厂家反馈信息，均支持MME的APN纠错功能；</w:delText>
        </w:r>
      </w:del>
    </w:p>
    <w:p>
      <w:pPr>
        <w:numPr>
          <w:ilvl w:val="0"/>
          <w:numId w:val="8"/>
        </w:numPr>
        <w:spacing w:line="360" w:lineRule="auto"/>
        <w:ind w:left="1276" w:firstLine="480" w:firstLineChars="0"/>
        <w:rPr>
          <w:del w:id="43" w:author="hanxiaobin" w:date="2017-07-25T16:44:00Z"/>
        </w:rPr>
        <w:pPrChange w:id="42" w:author="hanxiaobin" w:date="2017-07-25T16:44:00Z">
          <w:pPr>
            <w:pStyle w:val="87"/>
            <w:numPr>
              <w:ilvl w:val="0"/>
              <w:numId w:val="8"/>
            </w:numPr>
            <w:spacing w:line="360" w:lineRule="auto"/>
            <w:ind w:left="1276" w:hanging="256" w:firstLineChars="0"/>
          </w:pPr>
        </w:pPrChange>
      </w:pPr>
      <w:ins w:id="44" w:author="admin" w:date="2017-07-25T14:30:00Z">
        <w:del w:id="45" w:author="hanxiaobin" w:date="2017-07-25T16:38:00Z">
          <w:r>
            <w:rPr>
              <w:rFonts w:hint="eastAsia"/>
            </w:rPr>
            <w:delText>中兴、华为MME</w:delText>
          </w:r>
        </w:del>
      </w:ins>
      <w:ins w:id="46" w:author="admin" w:date="2017-07-25T14:31:00Z">
        <w:del w:id="47" w:author="hanxiaobin" w:date="2017-07-25T16:38:00Z">
          <w:r>
            <w:rPr>
              <w:rFonts w:hint="eastAsia"/>
            </w:rPr>
            <w:delText>的APN纠错以HSS签约默认APN为判断条件；爱立信MME的APN纠错以HSS签约</w:delText>
          </w:r>
        </w:del>
      </w:ins>
      <w:ins w:id="48" w:author="admin" w:date="2017-07-25T14:31:00Z">
        <w:del w:id="49" w:author="hanxiaobin" w:date="2017-07-25T16:38:00Z">
          <w:r>
            <w:rPr/>
            <w:delText>context ID</w:delText>
          </w:r>
        </w:del>
      </w:ins>
      <w:ins w:id="50" w:author="admin" w:date="2017-07-25T14:31:00Z">
        <w:del w:id="51" w:author="hanxiaobin" w:date="2017-07-25T16:38:00Z">
          <w:r>
            <w:rPr>
              <w:rFonts w:hint="eastAsia"/>
            </w:rPr>
            <w:delText>最小的</w:delText>
          </w:r>
        </w:del>
      </w:ins>
      <w:ins w:id="52" w:author="admin" w:date="2017-07-25T14:31:00Z">
        <w:del w:id="53" w:author="hanxiaobin" w:date="2017-07-25T16:38:00Z">
          <w:r>
            <w:rPr/>
            <w:delText>APN</w:delText>
          </w:r>
        </w:del>
      </w:ins>
      <w:ins w:id="54" w:author="admin" w:date="2017-07-25T14:31:00Z">
        <w:del w:id="55" w:author="hanxiaobin" w:date="2017-07-25T16:38:00Z">
          <w:r>
            <w:rPr>
              <w:rFonts w:hint="eastAsia"/>
            </w:rPr>
            <w:delText>为判断条件</w:delText>
          </w:r>
        </w:del>
      </w:ins>
      <w:ins w:id="56" w:author="admin" w:date="2017-07-25T14:32:00Z">
        <w:del w:id="57" w:author="hanxiaobin" w:date="2017-07-25T16:38:00Z">
          <w:r>
            <w:rPr>
              <w:rFonts w:hint="eastAsia"/>
            </w:rPr>
            <w:delText>。</w:delText>
          </w:r>
        </w:del>
      </w:ins>
    </w:p>
    <w:p>
      <w:pPr>
        <w:ind w:firstLine="480"/>
      </w:pPr>
      <w:r>
        <w:rPr>
          <w:rFonts w:hint="eastAsia"/>
        </w:rPr>
        <w:t>（3）对</w:t>
      </w:r>
      <w:ins w:id="58" w:author="admin" w:date="2017-07-25T14:32:00Z">
        <w:r>
          <w:rPr>
            <w:rFonts w:hint="eastAsia"/>
          </w:rPr>
          <w:t>物联网专网</w:t>
        </w:r>
      </w:ins>
      <w:r>
        <w:rPr>
          <w:rFonts w:hint="eastAsia"/>
        </w:rPr>
        <w:t>HSS签约APN配置要求：</w:t>
      </w:r>
    </w:p>
    <w:p>
      <w:pPr>
        <w:pStyle w:val="87"/>
        <w:numPr>
          <w:ilvl w:val="0"/>
          <w:numId w:val="9"/>
        </w:numPr>
        <w:spacing w:line="360" w:lineRule="auto"/>
        <w:ind w:left="1276" w:hanging="283" w:firstLineChars="0"/>
        <w:rPr>
          <w:ins w:id="59" w:author="hanxiaobin" w:date="2017-07-25T16:56:00Z"/>
          <w:rFonts w:ascii="Times New Roman" w:hAnsi="Times New Roman"/>
          <w:sz w:val="24"/>
          <w:szCs w:val="24"/>
        </w:rPr>
      </w:pPr>
      <w:ins w:id="60" w:author="hanxiaobin" w:date="2017-07-25T16:56:00Z">
        <w:r>
          <w:rPr>
            <w:rFonts w:hint="eastAsia" w:ascii="Times New Roman" w:hAnsi="Times New Roman"/>
            <w:sz w:val="24"/>
            <w:szCs w:val="24"/>
          </w:rPr>
          <w:t>建议业务部门</w:t>
        </w:r>
      </w:ins>
      <w:ins w:id="61" w:author="hanxiaobin" w:date="2017-07-25T16:56:00Z">
        <w:r>
          <w:rPr>
            <w:rFonts w:ascii="Times New Roman" w:hAnsi="Times New Roman"/>
            <w:sz w:val="24"/>
            <w:szCs w:val="24"/>
          </w:rPr>
          <w:t>在开通阶段仅为用户开通唯一的APN</w:t>
        </w:r>
      </w:ins>
      <w:ins w:id="62" w:author="hanxiaobin" w:date="2017-07-25T16:56:00Z">
        <w:r>
          <w:rPr>
            <w:rFonts w:hint="eastAsia" w:ascii="Times New Roman" w:hAnsi="Times New Roman"/>
            <w:sz w:val="24"/>
            <w:szCs w:val="24"/>
          </w:rPr>
          <w:t>。NB终端设置</w:t>
        </w:r>
      </w:ins>
      <w:ins w:id="63" w:author="hanxiaobin" w:date="2017-07-25T17:00:00Z">
        <w:r>
          <w:rPr>
            <w:rFonts w:hint="eastAsia" w:ascii="Times New Roman" w:hAnsi="Times New Roman"/>
            <w:sz w:val="24"/>
            <w:szCs w:val="24"/>
          </w:rPr>
          <w:t>为</w:t>
        </w:r>
      </w:ins>
      <w:ins w:id="64" w:author="hanxiaobin" w:date="2017-07-25T16:59:00Z">
        <w:r>
          <w:rPr>
            <w:rFonts w:hint="eastAsia" w:ascii="Times New Roman" w:hAnsi="Times New Roman"/>
            <w:sz w:val="24"/>
            <w:szCs w:val="24"/>
          </w:rPr>
          <w:t>该</w:t>
        </w:r>
      </w:ins>
      <w:ins w:id="65" w:author="hanxiaobin" w:date="2017-07-25T16:59:00Z">
        <w:r>
          <w:rPr>
            <w:rFonts w:ascii="Times New Roman" w:hAnsi="Times New Roman"/>
            <w:sz w:val="24"/>
            <w:szCs w:val="24"/>
          </w:rPr>
          <w:t>APN</w:t>
        </w:r>
      </w:ins>
      <w:ins w:id="66" w:author="hanxiaobin" w:date="2017-07-25T16:56:00Z">
        <w:r>
          <w:rPr>
            <w:rFonts w:hint="eastAsia" w:ascii="Times New Roman" w:hAnsi="Times New Roman"/>
            <w:sz w:val="24"/>
            <w:szCs w:val="24"/>
          </w:rPr>
          <w:t>，且为关联PSM和eDRX组合的APN</w:t>
        </w:r>
      </w:ins>
      <w:ins w:id="67" w:author="hanxiaobin" w:date="2017-07-25T16:57:00Z">
        <w:r>
          <w:rPr>
            <w:rFonts w:hint="eastAsia" w:ascii="Times New Roman" w:hAnsi="Times New Roman"/>
            <w:sz w:val="24"/>
            <w:szCs w:val="24"/>
          </w:rPr>
          <w:t>。</w:t>
        </w:r>
      </w:ins>
    </w:p>
    <w:p>
      <w:pPr>
        <w:pStyle w:val="87"/>
        <w:numPr>
          <w:ilvl w:val="0"/>
          <w:numId w:val="9"/>
        </w:numPr>
        <w:spacing w:line="360" w:lineRule="auto"/>
        <w:ind w:left="1276" w:hanging="283" w:firstLineChars="0"/>
        <w:rPr>
          <w:ins w:id="68" w:author="admin" w:date="2017-07-25T14:39:00Z"/>
          <w:del w:id="69" w:author="hanxiaobin" w:date="2017-07-25T16:56:00Z"/>
          <w:rFonts w:ascii="Times New Roman" w:hAnsi="Times New Roman"/>
          <w:sz w:val="24"/>
          <w:szCs w:val="24"/>
        </w:rPr>
      </w:pPr>
      <w:ins w:id="70" w:author="hanxiaobin" w:date="2017-07-25T16:51:00Z">
        <w:r>
          <w:rPr>
            <w:rFonts w:hint="eastAsia" w:ascii="Times New Roman" w:hAnsi="Times New Roman"/>
            <w:sz w:val="24"/>
            <w:szCs w:val="24"/>
          </w:rPr>
          <w:t>建议</w:t>
        </w:r>
      </w:ins>
      <w:ins w:id="71" w:author="admin" w:date="2017-07-25T14:32:00Z">
        <w:r>
          <w:rPr>
            <w:rFonts w:hint="eastAsia" w:ascii="Times New Roman" w:hAnsi="Times New Roman"/>
            <w:sz w:val="24"/>
            <w:szCs w:val="24"/>
          </w:rPr>
          <w:t>专网H</w:t>
        </w:r>
      </w:ins>
      <w:ins w:id="72" w:author="admin" w:date="2017-07-25T14:32:00Z">
        <w:del w:id="73" w:author="hanxiaobin" w:date="2017-07-25T15:07:00Z">
          <w:r>
            <w:rPr>
              <w:rFonts w:hint="eastAsia" w:ascii="Times New Roman" w:hAnsi="Times New Roman"/>
              <w:sz w:val="24"/>
              <w:szCs w:val="24"/>
            </w:rPr>
            <w:delText>H</w:delText>
          </w:r>
        </w:del>
      </w:ins>
      <w:ins w:id="74" w:author="hanxiaobin" w:date="2017-07-25T15:07:00Z">
        <w:r>
          <w:rPr>
            <w:rFonts w:ascii="Times New Roman" w:hAnsi="Times New Roman"/>
            <w:sz w:val="24"/>
            <w:szCs w:val="24"/>
          </w:rPr>
          <w:t>S</w:t>
        </w:r>
      </w:ins>
      <w:ins w:id="75" w:author="admin" w:date="2017-07-25T14:32:00Z">
        <w:r>
          <w:rPr>
            <w:rFonts w:hint="eastAsia" w:ascii="Times New Roman" w:hAnsi="Times New Roman"/>
            <w:sz w:val="24"/>
            <w:szCs w:val="24"/>
          </w:rPr>
          <w:t>S</w:t>
        </w:r>
      </w:ins>
      <w:ins w:id="76" w:author="hanxiaobin" w:date="2017-07-25T16:51:00Z">
        <w:r>
          <w:rPr>
            <w:rFonts w:hint="eastAsia" w:ascii="Times New Roman" w:hAnsi="Times New Roman"/>
            <w:sz w:val="24"/>
            <w:szCs w:val="24"/>
          </w:rPr>
          <w:t>仅</w:t>
        </w:r>
      </w:ins>
      <w:ins w:id="77" w:author="admin" w:date="2017-07-25T14:32:00Z">
        <w:del w:id="78" w:author="hanxiaobin" w:date="2017-07-25T16:53:00Z">
          <w:r>
            <w:rPr>
              <w:rFonts w:hint="eastAsia" w:ascii="Times New Roman" w:hAnsi="Times New Roman"/>
              <w:sz w:val="24"/>
              <w:szCs w:val="24"/>
            </w:rPr>
            <w:delText>给</w:delText>
          </w:r>
        </w:del>
      </w:ins>
      <w:ins w:id="79" w:author="hanxiaobin" w:date="2017-07-25T16:53:00Z">
        <w:r>
          <w:rPr>
            <w:rFonts w:hint="eastAsia" w:ascii="Times New Roman" w:hAnsi="Times New Roman"/>
            <w:sz w:val="24"/>
            <w:szCs w:val="24"/>
          </w:rPr>
          <w:t>为</w:t>
        </w:r>
      </w:ins>
      <w:ins w:id="80" w:author="admin" w:date="2017-07-25T14:32:00Z">
        <w:r>
          <w:rPr>
            <w:rFonts w:hint="eastAsia" w:ascii="Times New Roman" w:hAnsi="Times New Roman"/>
            <w:sz w:val="24"/>
            <w:szCs w:val="24"/>
          </w:rPr>
          <w:t>NB-IOT用户签约默认APN</w:t>
        </w:r>
      </w:ins>
      <w:ins w:id="81" w:author="admin" w:date="2017-07-25T14:33:00Z">
        <w:r>
          <w:rPr>
            <w:rFonts w:hint="eastAsia" w:ascii="Times New Roman" w:hAnsi="Times New Roman"/>
            <w:sz w:val="24"/>
            <w:szCs w:val="24"/>
          </w:rPr>
          <w:t>，</w:t>
        </w:r>
      </w:ins>
      <w:ins w:id="82" w:author="admin" w:date="2017-07-25T14:37:00Z">
        <w:r>
          <w:rPr>
            <w:rFonts w:hint="eastAsia" w:ascii="Times New Roman" w:hAnsi="Times New Roman"/>
            <w:sz w:val="24"/>
            <w:szCs w:val="24"/>
          </w:rPr>
          <w:t>且为</w:t>
        </w:r>
      </w:ins>
      <w:ins w:id="83" w:author="admin" w:date="2017-07-25T14:33:00Z">
        <w:r>
          <w:rPr>
            <w:rFonts w:hint="eastAsia" w:ascii="Times New Roman" w:hAnsi="Times New Roman"/>
            <w:sz w:val="24"/>
            <w:szCs w:val="24"/>
            <w:rPrChange w:id="84" w:author="admin" w:date="2017-07-25T14:33:00Z">
              <w:rPr>
                <w:rFonts w:hint="eastAsia"/>
              </w:rPr>
            </w:rPrChange>
          </w:rPr>
          <w:t>关联</w:t>
        </w:r>
      </w:ins>
      <w:ins w:id="85" w:author="admin" w:date="2017-07-25T14:33:00Z">
        <w:r>
          <w:rPr>
            <w:rFonts w:ascii="Times New Roman" w:hAnsi="Times New Roman"/>
            <w:sz w:val="24"/>
            <w:szCs w:val="24"/>
            <w:rPrChange w:id="86" w:author="admin" w:date="2017-07-25T14:33:00Z">
              <w:rPr/>
            </w:rPrChange>
          </w:rPr>
          <w:t>MME</w:t>
        </w:r>
      </w:ins>
      <w:ins w:id="87" w:author="admin" w:date="2017-07-25T14:33:00Z">
        <w:r>
          <w:rPr>
            <w:rFonts w:hint="eastAsia" w:ascii="Times New Roman" w:hAnsi="Times New Roman"/>
            <w:sz w:val="24"/>
            <w:szCs w:val="24"/>
            <w:rPrChange w:id="88" w:author="admin" w:date="2017-07-25T14:33:00Z">
              <w:rPr>
                <w:rFonts w:hint="eastAsia"/>
              </w:rPr>
            </w:rPrChange>
          </w:rPr>
          <w:t>配置的</w:t>
        </w:r>
      </w:ins>
      <w:ins w:id="89" w:author="admin" w:date="2017-07-25T14:33:00Z">
        <w:r>
          <w:rPr>
            <w:rFonts w:ascii="Times New Roman" w:hAnsi="Times New Roman"/>
            <w:sz w:val="24"/>
            <w:szCs w:val="24"/>
            <w:rPrChange w:id="90" w:author="admin" w:date="2017-07-25T14:33:00Z">
              <w:rPr/>
            </w:rPrChange>
          </w:rPr>
          <w:t>PSM</w:t>
        </w:r>
      </w:ins>
      <w:ins w:id="91" w:author="admin" w:date="2017-07-25T14:33:00Z">
        <w:r>
          <w:rPr>
            <w:rFonts w:hint="eastAsia" w:ascii="Times New Roman" w:hAnsi="Times New Roman"/>
            <w:sz w:val="24"/>
            <w:szCs w:val="24"/>
            <w:rPrChange w:id="92" w:author="admin" w:date="2017-07-25T14:33:00Z">
              <w:rPr>
                <w:rFonts w:hint="eastAsia"/>
              </w:rPr>
            </w:rPrChange>
          </w:rPr>
          <w:t>和</w:t>
        </w:r>
      </w:ins>
      <w:ins w:id="93" w:author="admin" w:date="2017-07-25T14:33:00Z">
        <w:r>
          <w:rPr>
            <w:rFonts w:ascii="Times New Roman" w:hAnsi="Times New Roman"/>
            <w:sz w:val="24"/>
            <w:szCs w:val="24"/>
            <w:rPrChange w:id="94" w:author="admin" w:date="2017-07-25T14:33:00Z">
              <w:rPr/>
            </w:rPrChange>
          </w:rPr>
          <w:t>eDRX</w:t>
        </w:r>
      </w:ins>
      <w:ins w:id="95" w:author="admin" w:date="2017-07-25T14:33:00Z">
        <w:r>
          <w:rPr>
            <w:rFonts w:hint="eastAsia" w:ascii="Times New Roman" w:hAnsi="Times New Roman"/>
            <w:sz w:val="24"/>
            <w:szCs w:val="24"/>
            <w:rPrChange w:id="96" w:author="admin" w:date="2017-07-25T14:33:00Z">
              <w:rPr>
                <w:rFonts w:hint="eastAsia"/>
              </w:rPr>
            </w:rPrChange>
          </w:rPr>
          <w:t>组合的</w:t>
        </w:r>
      </w:ins>
      <w:ins w:id="97" w:author="admin" w:date="2017-07-25T14:33:00Z">
        <w:r>
          <w:rPr>
            <w:rFonts w:ascii="Times New Roman" w:hAnsi="Times New Roman"/>
            <w:sz w:val="24"/>
            <w:szCs w:val="24"/>
            <w:rPrChange w:id="98" w:author="admin" w:date="2017-07-25T14:33:00Z">
              <w:rPr/>
            </w:rPrChange>
          </w:rPr>
          <w:t>APN</w:t>
        </w:r>
      </w:ins>
      <w:ins w:id="99" w:author="admin" w:date="2017-07-25T14:32:00Z">
        <w:del w:id="100" w:author="hanxiaobin" w:date="2017-07-25T16:59:00Z">
          <w:r>
            <w:rPr>
              <w:rFonts w:hint="eastAsia" w:ascii="Times New Roman" w:hAnsi="Times New Roman"/>
              <w:sz w:val="24"/>
              <w:szCs w:val="24"/>
            </w:rPr>
            <w:delText>；</w:delText>
          </w:r>
        </w:del>
      </w:ins>
    </w:p>
    <w:p>
      <w:pPr>
        <w:pStyle w:val="87"/>
        <w:numPr>
          <w:ilvl w:val="0"/>
          <w:numId w:val="9"/>
        </w:numPr>
        <w:spacing w:line="360" w:lineRule="auto"/>
        <w:ind w:left="1276" w:hanging="283" w:firstLineChars="0"/>
        <w:rPr>
          <w:ins w:id="101" w:author="admin" w:date="2017-07-25T14:32:00Z"/>
          <w:del w:id="102" w:author="hanxiaobin" w:date="2017-07-25T15:12:00Z"/>
          <w:rFonts w:ascii="Times New Roman" w:hAnsi="Times New Roman"/>
          <w:sz w:val="24"/>
          <w:szCs w:val="24"/>
        </w:rPr>
      </w:pPr>
      <w:ins w:id="103" w:author="admin" w:date="2017-07-25T14:40:00Z">
        <w:del w:id="104" w:author="hanxiaobin" w:date="2017-07-25T15:12:00Z">
          <w:r>
            <w:rPr>
              <w:rFonts w:hint="eastAsia" w:ascii="Times New Roman" w:hAnsi="Times New Roman"/>
              <w:sz w:val="24"/>
              <w:szCs w:val="24"/>
            </w:rPr>
            <w:delText>MME配置的PSM和eDRX组合的APN在HSS配置</w:delText>
          </w:r>
        </w:del>
      </w:ins>
      <w:ins w:id="105" w:author="admin" w:date="2017-07-25T14:40:00Z">
        <w:del w:id="106" w:author="hanxiaobin" w:date="2017-07-25T15:12:00Z">
          <w:r>
            <w:rPr>
              <w:rFonts w:ascii="Times New Roman" w:hAnsi="Times New Roman"/>
              <w:sz w:val="24"/>
              <w:szCs w:val="24"/>
            </w:rPr>
            <w:delText>context ID</w:delText>
          </w:r>
        </w:del>
      </w:ins>
      <w:ins w:id="107" w:author="admin" w:date="2017-07-25T14:40:00Z">
        <w:del w:id="108" w:author="hanxiaobin" w:date="2017-07-25T15:12:00Z">
          <w:r>
            <w:rPr>
              <w:rFonts w:hint="eastAsia" w:ascii="Times New Roman" w:hAnsi="Times New Roman"/>
              <w:sz w:val="24"/>
              <w:szCs w:val="24"/>
            </w:rPr>
            <w:delText>值需从200开始；</w:delText>
          </w:r>
        </w:del>
      </w:ins>
    </w:p>
    <w:p>
      <w:pPr>
        <w:pStyle w:val="87"/>
        <w:numPr>
          <w:ilvl w:val="0"/>
          <w:numId w:val="9"/>
        </w:numPr>
        <w:spacing w:line="360" w:lineRule="auto"/>
        <w:ind w:left="1276" w:hanging="283" w:firstLineChars="0"/>
        <w:rPr>
          <w:del w:id="109" w:author="hanxiaobin" w:date="2017-07-25T16:56:00Z"/>
          <w:rFonts w:ascii="Times New Roman" w:hAnsi="Times New Roman"/>
          <w:sz w:val="24"/>
          <w:szCs w:val="24"/>
        </w:rPr>
      </w:pPr>
      <w:ins w:id="110" w:author="admin" w:date="2017-07-25T14:37:00Z">
        <w:del w:id="111" w:author="hanxiaobin" w:date="2017-07-25T16:56:00Z">
          <w:r>
            <w:rPr>
              <w:rFonts w:hint="eastAsia" w:ascii="Times New Roman" w:hAnsi="Times New Roman"/>
              <w:sz w:val="24"/>
              <w:szCs w:val="24"/>
            </w:rPr>
            <w:delText>建议</w:delText>
          </w:r>
        </w:del>
      </w:ins>
      <w:del w:id="112" w:author="hanxiaobin" w:date="2017-07-25T16:56:00Z">
        <w:r>
          <w:rPr>
            <w:rFonts w:hint="eastAsia" w:ascii="Times New Roman" w:hAnsi="Times New Roman"/>
            <w:sz w:val="24"/>
            <w:szCs w:val="24"/>
          </w:rPr>
          <w:delText>确定</w:delText>
        </w:r>
      </w:del>
      <w:del w:id="113" w:author="hanxiaobin" w:date="2017-07-25T16:56:00Z">
        <w:r>
          <w:rPr>
            <w:rFonts w:ascii="Times New Roman" w:hAnsi="Times New Roman"/>
            <w:sz w:val="24"/>
            <w:szCs w:val="24"/>
          </w:rPr>
          <w:delText>context ID</w:delText>
        </w:r>
      </w:del>
      <w:del w:id="114" w:author="hanxiaobin" w:date="2017-07-25T16:56:00Z">
        <w:r>
          <w:rPr>
            <w:rFonts w:hint="eastAsia" w:ascii="Times New Roman" w:hAnsi="Times New Roman"/>
            <w:sz w:val="24"/>
            <w:szCs w:val="24"/>
          </w:rPr>
          <w:delText>最小的</w:delText>
        </w:r>
      </w:del>
      <w:del w:id="115" w:author="hanxiaobin" w:date="2017-07-25T16:56:00Z">
        <w:r>
          <w:rPr>
            <w:rFonts w:ascii="Times New Roman" w:hAnsi="Times New Roman"/>
            <w:sz w:val="24"/>
            <w:szCs w:val="24"/>
          </w:rPr>
          <w:delText>APN</w:delText>
        </w:r>
      </w:del>
      <w:del w:id="116" w:author="hanxiaobin" w:date="2017-07-25T16:56:00Z">
        <w:r>
          <w:rPr>
            <w:rFonts w:hint="eastAsia" w:ascii="Times New Roman" w:hAnsi="Times New Roman"/>
            <w:sz w:val="24"/>
            <w:szCs w:val="24"/>
          </w:rPr>
          <w:delText>为NB终端日常使用的场景。</w:delText>
        </w:r>
      </w:del>
    </w:p>
    <w:p>
      <w:pPr>
        <w:pStyle w:val="87"/>
        <w:numPr>
          <w:ilvl w:val="0"/>
          <w:numId w:val="9"/>
        </w:numPr>
        <w:spacing w:line="360" w:lineRule="auto"/>
        <w:ind w:left="1276" w:hanging="283" w:firstLineChars="0"/>
        <w:rPr>
          <w:rFonts w:ascii="Times New Roman" w:hAnsi="Times New Roman"/>
          <w:sz w:val="24"/>
          <w:szCs w:val="24"/>
        </w:rPr>
      </w:pPr>
      <w:del w:id="117" w:author="hanxiaobin" w:date="2017-07-25T16:56:00Z">
        <w:r>
          <w:rPr>
            <w:rFonts w:hint="eastAsia" w:ascii="Times New Roman" w:hAnsi="Times New Roman"/>
            <w:sz w:val="24"/>
            <w:szCs w:val="24"/>
          </w:rPr>
          <w:delText>需业务部门</w:delText>
        </w:r>
      </w:del>
      <w:ins w:id="118" w:author="admin" w:date="2017-07-25T14:38:00Z">
        <w:del w:id="119" w:author="hanxiaobin" w:date="2017-07-25T16:56:00Z">
          <w:r>
            <w:rPr>
              <w:rFonts w:hint="eastAsia" w:ascii="Times New Roman" w:hAnsi="Times New Roman"/>
              <w:sz w:val="24"/>
              <w:szCs w:val="24"/>
            </w:rPr>
            <w:delText>在服务开通阶段给</w:delText>
          </w:r>
        </w:del>
      </w:ins>
      <w:del w:id="120" w:author="hanxiaobin" w:date="2017-07-25T16:56:00Z">
        <w:r>
          <w:rPr>
            <w:rFonts w:hint="eastAsia" w:ascii="Times New Roman" w:hAnsi="Times New Roman"/>
            <w:sz w:val="24"/>
            <w:szCs w:val="24"/>
          </w:rPr>
          <w:delText>明确NB终端签约APN列表，包括ctnb、ctnet、ctlte等APN。建议NB终端</w:delText>
        </w:r>
      </w:del>
      <w:ins w:id="121" w:author="admin" w:date="2017-07-25T14:38:00Z">
        <w:del w:id="122" w:author="hanxiaobin" w:date="2017-07-25T16:56:00Z">
          <w:r>
            <w:rPr>
              <w:rFonts w:hint="eastAsia" w:ascii="Times New Roman" w:hAnsi="Times New Roman"/>
              <w:sz w:val="24"/>
              <w:szCs w:val="24"/>
            </w:rPr>
            <w:delText>设置的APN为</w:delText>
          </w:r>
        </w:del>
      </w:ins>
      <w:del w:id="123" w:author="hanxiaobin" w:date="2017-07-25T16:56:00Z">
        <w:r>
          <w:rPr>
            <w:rFonts w:hint="eastAsia" w:ascii="Times New Roman" w:hAnsi="Times New Roman"/>
            <w:sz w:val="24"/>
            <w:szCs w:val="24"/>
          </w:rPr>
          <w:delText>的签约</w:delText>
        </w:r>
      </w:del>
      <w:ins w:id="124" w:author="admin" w:date="2017-07-25T14:37:00Z">
        <w:del w:id="125" w:author="hanxiaobin" w:date="2017-07-25T16:56:00Z">
          <w:r>
            <w:rPr>
              <w:rFonts w:hint="eastAsia" w:ascii="Times New Roman" w:hAnsi="Times New Roman"/>
              <w:sz w:val="24"/>
              <w:szCs w:val="24"/>
            </w:rPr>
            <w:delText>默认</w:delText>
          </w:r>
        </w:del>
      </w:ins>
      <w:del w:id="126" w:author="hanxiaobin" w:date="2017-07-25T16:56:00Z">
        <w:r>
          <w:rPr>
            <w:rFonts w:hint="eastAsia" w:ascii="Times New Roman" w:hAnsi="Times New Roman"/>
            <w:sz w:val="24"/>
            <w:szCs w:val="24"/>
          </w:rPr>
          <w:delText>APN</w:delText>
        </w:r>
      </w:del>
      <w:ins w:id="127" w:author="admin" w:date="2017-07-25T14:38:00Z">
        <w:del w:id="128" w:author="hanxiaobin" w:date="2017-07-25T16:56:00Z">
          <w:r>
            <w:rPr>
              <w:rFonts w:hint="eastAsia" w:ascii="Times New Roman" w:hAnsi="Times New Roman"/>
              <w:sz w:val="24"/>
              <w:szCs w:val="24"/>
            </w:rPr>
            <w:delText>，</w:delText>
          </w:r>
        </w:del>
      </w:ins>
      <w:del w:id="129" w:author="hanxiaobin" w:date="2017-07-25T16:56:00Z">
        <w:r>
          <w:rPr>
            <w:rFonts w:hint="eastAsia" w:ascii="Times New Roman" w:hAnsi="Times New Roman"/>
            <w:sz w:val="24"/>
            <w:szCs w:val="24"/>
          </w:rPr>
          <w:delText>中</w:delText>
        </w:r>
      </w:del>
      <w:ins w:id="130" w:author="admin" w:date="2017-07-25T14:38:00Z">
        <w:del w:id="131" w:author="hanxiaobin" w:date="2017-07-25T16:56:00Z">
          <w:r>
            <w:rPr>
              <w:rFonts w:hint="eastAsia" w:ascii="Times New Roman" w:hAnsi="Times New Roman"/>
              <w:sz w:val="24"/>
              <w:szCs w:val="24"/>
            </w:rPr>
            <w:delText>且</w:delText>
          </w:r>
        </w:del>
      </w:ins>
      <w:del w:id="132" w:author="hanxiaobin" w:date="2017-07-25T16:51:00Z">
        <w:r>
          <w:rPr>
            <w:rFonts w:hint="eastAsia" w:ascii="Times New Roman" w:hAnsi="Times New Roman"/>
            <w:sz w:val="24"/>
            <w:szCs w:val="24"/>
          </w:rPr>
          <w:delText>仅包括</w:delText>
        </w:r>
      </w:del>
      <w:del w:id="133" w:author="hanxiaobin" w:date="2017-07-25T16:56:00Z">
        <w:r>
          <w:rPr>
            <w:rFonts w:hint="eastAsia" w:ascii="Times New Roman" w:hAnsi="Times New Roman"/>
            <w:sz w:val="24"/>
            <w:szCs w:val="24"/>
          </w:rPr>
          <w:delText>关联PSM和eDRX组合的APN</w:delText>
        </w:r>
      </w:del>
      <w:ins w:id="134" w:author="admin" w:date="2017-07-25T14:38:00Z">
        <w:del w:id="135" w:author="hanxiaobin" w:date="2017-07-25T16:51:00Z">
          <w:r>
            <w:rPr>
              <w:rFonts w:hint="eastAsia" w:ascii="Times New Roman" w:hAnsi="Times New Roman"/>
              <w:sz w:val="24"/>
              <w:szCs w:val="24"/>
            </w:rPr>
            <w:delText>，签约默认APN仅可设置</w:delText>
          </w:r>
        </w:del>
      </w:ins>
      <w:ins w:id="136" w:author="admin" w:date="2017-07-25T14:39:00Z">
        <w:del w:id="137" w:author="hanxiaobin" w:date="2017-07-25T16:51:00Z">
          <w:r>
            <w:rPr>
              <w:rFonts w:hint="eastAsia" w:ascii="Times New Roman" w:hAnsi="Times New Roman"/>
              <w:sz w:val="24"/>
              <w:szCs w:val="24"/>
            </w:rPr>
            <w:delText>唯一一个</w:delText>
          </w:r>
        </w:del>
      </w:ins>
      <w:r>
        <w:rPr>
          <w:rFonts w:hint="eastAsia" w:ascii="Times New Roman" w:hAnsi="Times New Roman"/>
          <w:sz w:val="24"/>
          <w:szCs w:val="24"/>
        </w:rPr>
        <w:t>。</w:t>
      </w:r>
    </w:p>
    <w:p>
      <w:pPr>
        <w:pStyle w:val="87"/>
        <w:numPr>
          <w:ilvl w:val="0"/>
          <w:numId w:val="7"/>
        </w:numPr>
        <w:spacing w:line="360" w:lineRule="auto"/>
        <w:ind w:firstLineChars="0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方案2：以终端为准的参数适配方案</w:t>
      </w:r>
    </w:p>
    <w:p>
      <w:pPr>
        <w:ind w:firstLine="360" w:firstLineChars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该方案思路：由NB终端执行配置PSM、eDRX、TAU等参数，并由终端侧将</w:t>
      </w:r>
      <w:r>
        <w:rPr>
          <w:rFonts w:hint="eastAsia" w:asciiTheme="minorEastAsia" w:hAnsiTheme="minorEastAsia" w:eastAsiaTheme="minorEastAsia"/>
          <w:color w:val="000000"/>
          <w:szCs w:val="21"/>
        </w:rPr>
        <w:t>PSM、eDRX、TAU参数同步至网络侧，网络侧存储并以终端侧参数为准。</w:t>
      </w:r>
    </w:p>
    <w:p>
      <w:pPr>
        <w:ind w:firstLine="360" w:firstLineChars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方案实施关键点：</w:t>
      </w:r>
    </w:p>
    <w:p>
      <w:pPr>
        <w:ind w:firstLine="240" w:firstLineChars="1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 1）终端模组支持能力；</w:t>
      </w:r>
    </w:p>
    <w:p>
      <w:pPr>
        <w:ind w:firstLine="240" w:firstLineChars="1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   终端模组预计在9~10月才有量产模组支持以终端为准的参数适配能力。预计7~12月主要以网络为准的参数适配方案部署实施。</w:t>
      </w:r>
    </w:p>
    <w:p>
      <w:pPr>
        <w:ind w:firstLine="240" w:firstLineChars="1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 2）在核心网络侧分配一个APN，作为终端为准的参数配置接入标识。建议APN标识设置为ue.prefe</w:t>
      </w:r>
      <w:r>
        <w:rPr>
          <w:rFonts w:asciiTheme="minorEastAsia" w:hAnsiTheme="minorEastAsia" w:eastAsiaTheme="minorEastAsia"/>
        </w:rPr>
        <w:t>r.ctnb</w:t>
      </w:r>
      <w:r>
        <w:rPr>
          <w:rFonts w:hint="eastAsia" w:asciiTheme="minorEastAsia" w:hAnsiTheme="minorEastAsia" w:eastAsiaTheme="minorEastAsia"/>
        </w:rPr>
        <w:t>。</w:t>
      </w:r>
    </w:p>
    <w:p>
      <w:pPr>
        <w:ind w:firstLine="240" w:firstLineChars="1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 3）要求终端上报的APN必须为正确，</w:t>
      </w:r>
      <w:ins w:id="138" w:author="admin" w:date="2017-07-25T14:41:00Z">
        <w:r>
          <w:rPr>
            <w:rFonts w:hint="eastAsia" w:asciiTheme="minorEastAsia" w:hAnsiTheme="minorEastAsia" w:eastAsiaTheme="minorEastAsia"/>
          </w:rPr>
          <w:t>同时</w:t>
        </w:r>
      </w:ins>
      <w:r>
        <w:rPr>
          <w:rFonts w:hint="eastAsia" w:asciiTheme="minorEastAsia" w:hAnsiTheme="minorEastAsia" w:eastAsiaTheme="minorEastAsia"/>
        </w:rPr>
        <w:t>网络侧也可设置APN纠错功能。</w:t>
      </w:r>
    </w:p>
    <w:p>
      <w:pPr>
        <w:ind w:firstLine="240" w:firstLineChars="100"/>
      </w:pPr>
      <w:r>
        <w:rPr>
          <w:rFonts w:hint="eastAsia" w:asciiTheme="minorEastAsia" w:hAnsiTheme="minorEastAsia" w:eastAsiaTheme="minorEastAsia"/>
        </w:rPr>
        <w:t xml:space="preserve">  4）涉及网元包括：各省</w:t>
      </w:r>
      <w:r>
        <w:rPr>
          <w:rFonts w:hint="eastAsia"/>
        </w:rPr>
        <w:t>MME、各省DNS、物联网HSS、物联网PGW。</w:t>
      </w:r>
    </w:p>
    <w:p>
      <w:pPr>
        <w:ind w:firstLine="240" w:firstLineChars="100"/>
      </w:pPr>
    </w:p>
    <w:p>
      <w:pPr>
        <w:ind w:firstLine="241" w:firstLineChars="100"/>
      </w:pPr>
      <w:r>
        <w:rPr>
          <w:rFonts w:hint="eastAsia"/>
          <w:b/>
        </w:rPr>
        <w:t>结论：根据前端业务部门需求，</w:t>
      </w:r>
      <w:r>
        <w:rPr>
          <w:rFonts w:hint="eastAsia" w:asciiTheme="minorEastAsia" w:hAnsiTheme="minorEastAsia" w:eastAsiaTheme="minorEastAsia"/>
          <w:b/>
        </w:rPr>
        <w:t>以网络为准的基于APN参数适配方案、</w:t>
      </w:r>
      <w:r>
        <w:rPr>
          <w:rFonts w:hint="eastAsia"/>
          <w:b/>
        </w:rPr>
        <w:t>以终端为准的参数适配方案均需在现网部署实施，且两个方案实施中并不存在冲突，建议在网络侧均预先部署实施。</w:t>
      </w:r>
    </w:p>
    <w:p>
      <w:pPr>
        <w:pStyle w:val="3"/>
        <w:numPr>
          <w:ilvl w:val="1"/>
          <w:numId w:val="3"/>
        </w:numPr>
      </w:pPr>
      <w:ins w:id="139" w:author="admin" w:date="2017-07-25T14:41:00Z">
        <w:bookmarkStart w:id="20" w:name="_Toc488755970"/>
        <w:r>
          <w:rPr>
            <w:rFonts w:hint="eastAsia"/>
          </w:rPr>
          <w:t>周期性</w:t>
        </w:r>
      </w:ins>
      <w:r>
        <w:rPr>
          <w:rFonts w:hint="eastAsia"/>
        </w:rPr>
        <w:t>TAU的终端与网络参数配置方案</w:t>
      </w:r>
      <w:bookmarkEnd w:id="20"/>
    </w:p>
    <w:p>
      <w:pPr>
        <w:pStyle w:val="87"/>
        <w:numPr>
          <w:ilvl w:val="0"/>
          <w:numId w:val="7"/>
        </w:numPr>
        <w:spacing w:line="360" w:lineRule="auto"/>
        <w:ind w:firstLineChars="0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方案1：由MME侧配置</w:t>
      </w:r>
      <w:ins w:id="140" w:author="admin" w:date="2017-07-25T14:42:00Z">
        <w:r>
          <w:rPr>
            <w:rFonts w:hint="eastAsia" w:ascii="Times New Roman" w:hAnsi="Times New Roman"/>
            <w:b/>
            <w:sz w:val="24"/>
            <w:szCs w:val="24"/>
          </w:rPr>
          <w:t>周期性</w:t>
        </w:r>
      </w:ins>
      <w:r>
        <w:rPr>
          <w:rFonts w:hint="eastAsia" w:ascii="Times New Roman" w:hAnsi="Times New Roman"/>
          <w:b/>
          <w:sz w:val="24"/>
          <w:szCs w:val="24"/>
        </w:rPr>
        <w:t xml:space="preserve">TAU </w:t>
      </w:r>
    </w:p>
    <w:p>
      <w:pPr>
        <w:ind w:firstLine="360" w:firstLineChars="150"/>
      </w:pPr>
      <w:r>
        <w:rPr>
          <w:rFonts w:hint="eastAsia"/>
        </w:rPr>
        <w:t>该方案思路：</w:t>
      </w:r>
      <w:r>
        <w:rPr>
          <w:rFonts w:hint="eastAsia" w:asciiTheme="minorEastAsia" w:hAnsiTheme="minorEastAsia" w:eastAsiaTheme="minorEastAsia"/>
        </w:rPr>
        <w:t>要求MME配置多种包括</w:t>
      </w:r>
      <w:ins w:id="141" w:author="admin" w:date="2017-07-25T14:42:00Z">
        <w:r>
          <w:rPr>
            <w:rFonts w:hint="eastAsia" w:asciiTheme="minorEastAsia" w:hAnsiTheme="minorEastAsia" w:eastAsiaTheme="minorEastAsia"/>
          </w:rPr>
          <w:t>周期性</w:t>
        </w:r>
      </w:ins>
      <w:r>
        <w:rPr>
          <w:rFonts w:hint="eastAsia" w:asciiTheme="minorEastAsia" w:hAnsiTheme="minorEastAsia" w:eastAsiaTheme="minorEastAsia"/>
        </w:rPr>
        <w:t>TAU组合的APN，</w:t>
      </w:r>
      <w:r>
        <w:rPr>
          <w:rFonts w:hint="eastAsia"/>
        </w:rPr>
        <w:t>实施要求参照</w:t>
      </w:r>
      <w:r>
        <w:rPr>
          <w:rFonts w:hint="eastAsia" w:asciiTheme="minorEastAsia" w:hAnsiTheme="minorEastAsia" w:eastAsiaTheme="minorEastAsia"/>
        </w:rPr>
        <w:t>以网络为准的基于APN参数适配方案。</w:t>
      </w:r>
      <w:r>
        <w:rPr>
          <w:rFonts w:hint="eastAsia"/>
        </w:rPr>
        <w:t xml:space="preserve"> </w:t>
      </w:r>
    </w:p>
    <w:p>
      <w:pPr>
        <w:ind w:firstLine="240" w:firstLineChars="100"/>
      </w:pPr>
      <w:r>
        <w:rPr>
          <w:rFonts w:hint="eastAsia"/>
        </w:rPr>
        <w:t xml:space="preserve"> 优点：减少IT部门在开销户的参数传递，仅须依靠APN模板即可确定NB终端的业务使用参数。      </w:t>
      </w:r>
    </w:p>
    <w:p>
      <w:pPr>
        <w:ind w:firstLine="240" w:firstLineChars="100"/>
      </w:pPr>
      <w:r>
        <w:rPr>
          <w:rFonts w:hint="eastAsia"/>
        </w:rPr>
        <w:t xml:space="preserve"> 缺点：1）</w:t>
      </w:r>
      <w:r>
        <w:rPr>
          <w:rFonts w:hint="eastAsia"/>
          <w:b/>
        </w:rPr>
        <w:t>增加了APN配置的复杂程度</w:t>
      </w:r>
      <w:r>
        <w:rPr>
          <w:rFonts w:hint="eastAsia"/>
        </w:rPr>
        <w:t>，且需配置的APN数量远远超出方案2所需APN数。2）</w:t>
      </w:r>
      <w:r>
        <w:rPr>
          <w:rFonts w:hint="eastAsia"/>
          <w:b/>
        </w:rPr>
        <w:t>业务灵活度降低</w:t>
      </w:r>
      <w:r>
        <w:rPr>
          <w:rFonts w:hint="eastAsia"/>
        </w:rPr>
        <w:t>。由于MME侧配置TAU方案依托于APN（群组），而方案2则依托于单个用户。</w:t>
      </w:r>
    </w:p>
    <w:p>
      <w:pPr>
        <w:pStyle w:val="87"/>
        <w:numPr>
          <w:ilvl w:val="0"/>
          <w:numId w:val="7"/>
        </w:numPr>
        <w:spacing w:line="360" w:lineRule="auto"/>
        <w:ind w:firstLineChars="0"/>
      </w:pPr>
      <w:r>
        <w:rPr>
          <w:rFonts w:hint="eastAsia" w:ascii="Times New Roman" w:hAnsi="Times New Roman"/>
          <w:b/>
          <w:sz w:val="24"/>
          <w:szCs w:val="24"/>
        </w:rPr>
        <w:t>方案2：由HSS侧配置</w:t>
      </w:r>
      <w:ins w:id="142" w:author="admin" w:date="2017-07-25T14:42:00Z">
        <w:r>
          <w:rPr>
            <w:rFonts w:hint="eastAsia" w:ascii="Times New Roman" w:hAnsi="Times New Roman"/>
            <w:b/>
            <w:sz w:val="24"/>
            <w:szCs w:val="24"/>
          </w:rPr>
          <w:t>周期性</w:t>
        </w:r>
      </w:ins>
      <w:r>
        <w:rPr>
          <w:rFonts w:hint="eastAsia" w:ascii="Times New Roman" w:hAnsi="Times New Roman"/>
          <w:b/>
          <w:sz w:val="24"/>
          <w:szCs w:val="24"/>
        </w:rPr>
        <w:t xml:space="preserve">TAU </w:t>
      </w:r>
    </w:p>
    <w:p>
      <w:pPr>
        <w:ind w:firstLine="360" w:firstLineChars="150"/>
      </w:pPr>
      <w:r>
        <w:rPr>
          <w:rFonts w:hint="eastAsia"/>
        </w:rPr>
        <w:t>该方案思路：由HSS侧预先多个</w:t>
      </w:r>
      <w:ins w:id="143" w:author="admin" w:date="2017-07-25T14:43:00Z">
        <w:r>
          <w:rPr>
            <w:rFonts w:hint="eastAsia" w:ascii="Times New Roman" w:hAnsi="Times New Roman"/>
            <w:b w:val="0"/>
            <w:sz w:val="24"/>
            <w:szCs w:val="24"/>
            <w:rPrChange w:id="144" w:author="admin" w:date="2017-07-25T14:43:00Z">
              <w:rPr>
                <w:rFonts w:hint="eastAsia" w:ascii="Calibri" w:hAnsi="Calibri"/>
                <w:b/>
                <w:sz w:val="21"/>
                <w:szCs w:val="22"/>
              </w:rPr>
            </w:rPrChange>
          </w:rPr>
          <w:t>周期性</w:t>
        </w:r>
      </w:ins>
      <w:r>
        <w:rPr>
          <w:rFonts w:hint="eastAsia"/>
        </w:rPr>
        <w:t>TAU配置模板，由CRM开户时自行选择TAU配置模板。</w:t>
      </w:r>
    </w:p>
    <w:p>
      <w:pPr>
        <w:ind w:firstLine="360" w:firstLineChars="150"/>
      </w:pPr>
      <w:r>
        <w:rPr>
          <w:rFonts w:hint="eastAsia"/>
        </w:rPr>
        <w:t>优点：1）</w:t>
      </w:r>
      <w:r>
        <w:rPr>
          <w:rFonts w:hint="eastAsia"/>
          <w:b/>
        </w:rPr>
        <w:t>业务灵活度较高：</w:t>
      </w:r>
      <w:r>
        <w:rPr>
          <w:rFonts w:hint="eastAsia"/>
        </w:rPr>
        <w:t>由前端部门根据企业客户需求，拼装不同的参数组合；2）</w:t>
      </w:r>
      <w:r>
        <w:rPr>
          <w:rFonts w:hint="eastAsia"/>
          <w:b/>
        </w:rPr>
        <w:t>摆脱了基于APN的配置模式</w:t>
      </w:r>
      <w:r>
        <w:rPr>
          <w:rFonts w:hint="eastAsia"/>
        </w:rPr>
        <w:t>，未来PSM和eDRX参数配置也应参考HSS配置TAU模式；同时降低了NB业务部署的难度。</w:t>
      </w:r>
    </w:p>
    <w:p>
      <w:pPr>
        <w:ind w:firstLine="240" w:firstLineChars="100"/>
      </w:pPr>
      <w:r>
        <w:rPr>
          <w:rFonts w:hint="eastAsia"/>
        </w:rPr>
        <w:t>缺点：增加了IT部门在接口开发的相关难易度。</w:t>
      </w:r>
    </w:p>
    <w:p>
      <w:pPr>
        <w:ind w:firstLine="240" w:firstLineChars="100"/>
      </w:pPr>
    </w:p>
    <w:p>
      <w:pPr>
        <w:ind w:firstLine="241" w:firstLineChars="100"/>
      </w:pPr>
      <w:r>
        <w:rPr>
          <w:rFonts w:hint="eastAsia"/>
          <w:b/>
        </w:rPr>
        <w:t>结论：建议采用</w:t>
      </w:r>
      <w:r>
        <w:rPr>
          <w:rFonts w:hint="eastAsia" w:asciiTheme="minorEastAsia" w:hAnsiTheme="minorEastAsia" w:eastAsiaTheme="minorEastAsia"/>
          <w:b/>
        </w:rPr>
        <w:t>由HSS侧配置TAU方案，参数配置方案演进趋势是以HSS为主或管理平台为主，从而降低网络调整的复杂度。</w:t>
      </w:r>
    </w:p>
    <w:p>
      <w:pPr>
        <w:pStyle w:val="2"/>
        <w:spacing w:line="360" w:lineRule="auto"/>
      </w:pPr>
      <w:bookmarkStart w:id="21" w:name="_Toc488755971"/>
      <w:r>
        <w:rPr>
          <w:rFonts w:hint="eastAsia"/>
        </w:rPr>
        <w:t>NB-IOT参数配置</w:t>
      </w:r>
      <w:bookmarkEnd w:id="21"/>
    </w:p>
    <w:p>
      <w:pPr>
        <w:pStyle w:val="3"/>
        <w:numPr>
          <w:ilvl w:val="1"/>
          <w:numId w:val="3"/>
        </w:numPr>
      </w:pPr>
      <w:bookmarkStart w:id="22" w:name="_Toc488755972"/>
      <w:r>
        <w:rPr>
          <w:rFonts w:hint="eastAsia"/>
        </w:rPr>
        <w:t>PSM ACTIVE-TIMER参数配置</w:t>
      </w:r>
      <w:bookmarkEnd w:id="22"/>
    </w:p>
    <w:p>
      <w:pPr>
        <w:ind w:firstLine="566" w:firstLineChars="236"/>
      </w:pPr>
      <w:r>
        <w:rPr>
          <w:rFonts w:hint="eastAsia" w:asciiTheme="minorEastAsia" w:hAnsiTheme="minorEastAsia" w:eastAsiaTheme="minorEastAsia"/>
        </w:rPr>
        <w:t>1.1.2章节已明确</w:t>
      </w:r>
      <w:r>
        <w:t>设置Active-Timer</w:t>
      </w:r>
      <w:r>
        <w:rPr>
          <w:rFonts w:hint="eastAsia"/>
        </w:rPr>
        <w:t>主要来解决监测上报类业务下行通信需求，若等待下行通信的时长较长，可配置</w:t>
      </w:r>
      <w:r>
        <w:rPr>
          <w:b/>
          <w:szCs w:val="21"/>
        </w:rPr>
        <w:t>T3324</w:t>
      </w:r>
      <w:r>
        <w:rPr>
          <w:rFonts w:hint="eastAsia"/>
          <w:b/>
          <w:szCs w:val="21"/>
        </w:rPr>
        <w:t>（</w:t>
      </w:r>
      <w:r>
        <w:t>Active-Timer</w:t>
      </w:r>
      <w:r>
        <w:rPr>
          <w:rFonts w:hint="eastAsia"/>
          <w:b/>
          <w:szCs w:val="21"/>
        </w:rPr>
        <w:t>）</w:t>
      </w:r>
      <w:r>
        <w:rPr>
          <w:rFonts w:hint="eastAsia"/>
        </w:rPr>
        <w:t>时长较大，若下行通信需求较少，可配置</w:t>
      </w:r>
      <w:r>
        <w:rPr>
          <w:b/>
          <w:szCs w:val="21"/>
        </w:rPr>
        <w:t>T3324</w:t>
      </w:r>
      <w:r>
        <w:rPr>
          <w:rFonts w:hint="eastAsia"/>
        </w:rPr>
        <w:t>时长较短。</w:t>
      </w:r>
    </w:p>
    <w:p>
      <w:pPr>
        <w:ind w:firstLine="354" w:firstLineChars="147"/>
        <w:rPr>
          <w:rFonts w:asciiTheme="minorEastAsia" w:hAnsiTheme="minorEastAsia" w:eastAsiaTheme="minorEastAsia"/>
        </w:rPr>
      </w:pPr>
      <w:r>
        <w:rPr>
          <w:b/>
          <w:szCs w:val="21"/>
        </w:rPr>
        <w:t>T3324</w:t>
      </w:r>
      <w:r>
        <w:rPr>
          <w:rFonts w:hint="eastAsia"/>
          <w:b/>
          <w:szCs w:val="21"/>
        </w:rPr>
        <w:t>（</w:t>
      </w:r>
      <w:r>
        <w:t>Active-Timer</w:t>
      </w:r>
      <w:r>
        <w:rPr>
          <w:rFonts w:hint="eastAsia"/>
          <w:b/>
          <w:szCs w:val="21"/>
        </w:rPr>
        <w:t>）</w:t>
      </w:r>
      <w:r>
        <w:rPr>
          <w:rFonts w:hint="eastAsia"/>
        </w:rPr>
        <w:t>可设置的范围：</w:t>
      </w:r>
      <w:del w:id="145" w:author="admin" w:date="2017-07-25T14:43:00Z">
        <w:r>
          <w:rPr>
            <w:rFonts w:hint="eastAsia"/>
          </w:rPr>
          <w:delText>1</w:delText>
        </w:r>
      </w:del>
      <w:ins w:id="146" w:author="admin" w:date="2017-07-25T14:43:00Z">
        <w:r>
          <w:rPr>
            <w:rFonts w:hint="eastAsia"/>
          </w:rPr>
          <w:t>2</w:t>
        </w:r>
      </w:ins>
      <w:r>
        <w:rPr>
          <w:rFonts w:hint="eastAsia"/>
        </w:rPr>
        <w:t>秒到186分钟。</w:t>
      </w:r>
    </w:p>
    <w:p>
      <w:pPr>
        <w:ind w:firstLine="240" w:firstLineChars="1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根据前端部门意见，第一期</w:t>
      </w:r>
      <w:r>
        <w:rPr>
          <w:b/>
          <w:szCs w:val="21"/>
        </w:rPr>
        <w:t>T3324</w:t>
      </w:r>
      <w:r>
        <w:rPr>
          <w:rFonts w:hint="eastAsia"/>
          <w:b/>
          <w:szCs w:val="21"/>
        </w:rPr>
        <w:t>（</w:t>
      </w:r>
      <w:r>
        <w:t>Active-Timer</w:t>
      </w:r>
      <w:r>
        <w:rPr>
          <w:rFonts w:hint="eastAsia"/>
          <w:b/>
          <w:szCs w:val="21"/>
        </w:rPr>
        <w:t>）时长分类为</w:t>
      </w:r>
    </w:p>
    <w:tbl>
      <w:tblPr>
        <w:tblStyle w:val="48"/>
        <w:tblW w:w="439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134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3261" w:type="dxa"/>
            <w:tcBorders>
              <w:lef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PSM</w:t>
            </w:r>
            <w:r>
              <w:rPr>
                <w:b/>
                <w:szCs w:val="21"/>
              </w:rPr>
              <w:t xml:space="preserve"> Active Timer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134" w:type="dxa"/>
            <w:vMerge w:val="continue"/>
            <w:tcBorders>
              <w:left w:val="single" w:color="auto" w:sz="4" w:space="0"/>
            </w:tcBorders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</w:p>
        </w:tc>
        <w:tc>
          <w:tcPr>
            <w:tcW w:w="3261" w:type="dxa"/>
            <w:tcBorders>
              <w:lef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T3324</w:t>
            </w:r>
            <w:r>
              <w:rPr>
                <w:rFonts w:hint="eastAsia"/>
                <w:b/>
                <w:szCs w:val="21"/>
              </w:rPr>
              <w:t>（&gt;</w:t>
            </w:r>
            <w:r>
              <w:rPr>
                <w:b/>
                <w:szCs w:val="21"/>
              </w:rPr>
              <w:t>2*T</w:t>
            </w:r>
            <w:r>
              <w:rPr>
                <w:b/>
                <w:szCs w:val="21"/>
                <w:vertAlign w:val="subscript"/>
              </w:rPr>
              <w:t>eDRX</w:t>
            </w:r>
            <w:r>
              <w:rPr>
                <w:rFonts w:hint="eastAsia"/>
                <w:b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4" w:type="dxa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61" w:type="dxa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34" w:type="dxa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61" w:type="dxa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60 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134" w:type="dxa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261" w:type="dxa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180 s</w:t>
            </w:r>
          </w:p>
        </w:tc>
      </w:tr>
    </w:tbl>
    <w:p>
      <w:pPr>
        <w:pStyle w:val="3"/>
        <w:numPr>
          <w:ilvl w:val="1"/>
          <w:numId w:val="3"/>
        </w:numPr>
      </w:pPr>
      <w:bookmarkStart w:id="23" w:name="_Toc488755973"/>
      <w:r>
        <w:rPr>
          <w:rFonts w:hint="eastAsia"/>
        </w:rPr>
        <w:t>eDRX 参数配置</w:t>
      </w:r>
      <w:bookmarkEnd w:id="23"/>
    </w:p>
    <w:p>
      <w:pPr>
        <w:ind w:firstLine="360" w:firstLineChars="150"/>
      </w:pPr>
      <w:r>
        <w:rPr>
          <w:rFonts w:hint="eastAsia" w:asciiTheme="minorEastAsia" w:hAnsiTheme="minorEastAsia" w:eastAsiaTheme="minorEastAsia"/>
        </w:rPr>
        <w:t>1.2.2章节已明确</w:t>
      </w:r>
      <w:r>
        <w:t>设置</w:t>
      </w:r>
      <w:r>
        <w:rPr>
          <w:rFonts w:hint="eastAsia"/>
        </w:rPr>
        <w:t>eDRX参数主要解决在确保终端下行实时性前提下尽可能减少终端功耗，使</w:t>
      </w:r>
      <w:r>
        <w:t>终端处于</w:t>
      </w:r>
      <w:r>
        <w:rPr>
          <w:rFonts w:hint="eastAsia"/>
        </w:rPr>
        <w:t>“</w:t>
      </w:r>
      <w:r>
        <w:t>时断时续</w:t>
      </w:r>
      <w:r>
        <w:rPr>
          <w:rFonts w:hint="eastAsia"/>
        </w:rPr>
        <w:t>”的类似浅</w:t>
      </w:r>
      <w:r>
        <w:t>睡眠状态</w:t>
      </w:r>
      <w:r>
        <w:rPr>
          <w:rFonts w:hint="eastAsia"/>
        </w:rPr>
        <w:t>。配置参数为：T</w:t>
      </w:r>
      <w:r>
        <w:rPr>
          <w:vertAlign w:val="subscript"/>
        </w:rPr>
        <w:t>eDRX</w:t>
      </w:r>
      <w:r>
        <w:rPr>
          <w:rFonts w:hint="eastAsia" w:asciiTheme="minorEastAsia" w:hAnsiTheme="minorEastAsia" w:eastAsiaTheme="minorEastAsia"/>
        </w:rPr>
        <w:t xml:space="preserve"> （寻呼周期）、</w:t>
      </w:r>
      <w:r>
        <w:rPr>
          <w:rFonts w:hint="eastAsia"/>
        </w:rPr>
        <w:t>T</w:t>
      </w:r>
      <w:r>
        <w:rPr>
          <w:vertAlign w:val="subscript"/>
        </w:rPr>
        <w:t>ptw</w:t>
      </w:r>
      <w:r>
        <w:rPr>
          <w:rFonts w:hint="eastAsia"/>
        </w:rPr>
        <w:t>（寻呼窗口时长）；</w:t>
      </w:r>
    </w:p>
    <w:p>
      <w:pPr>
        <w:ind w:firstLine="360" w:firstLineChars="150"/>
      </w:pPr>
      <w:r>
        <w:rPr>
          <w:rFonts w:hint="eastAsia"/>
        </w:rPr>
        <w:t>1）若T</w:t>
      </w:r>
      <w:r>
        <w:rPr>
          <w:vertAlign w:val="subscript"/>
        </w:rPr>
        <w:t>ptw</w:t>
      </w:r>
      <w:r>
        <w:rPr>
          <w:rFonts w:hint="eastAsia"/>
        </w:rPr>
        <w:t>和T</w:t>
      </w:r>
      <w:r>
        <w:rPr>
          <w:vertAlign w:val="subscript"/>
        </w:rPr>
        <w:t>eDRX</w:t>
      </w:r>
      <w:r>
        <w:rPr>
          <w:rFonts w:hint="eastAsia"/>
        </w:rPr>
        <w:t>比较</w:t>
      </w:r>
      <w:r>
        <w:t>接近</w:t>
      </w:r>
      <w:r>
        <w:rPr>
          <w:rFonts w:hint="eastAsia"/>
        </w:rPr>
        <w:t>，</w:t>
      </w:r>
      <w:r>
        <w:t>节电效果不明显，</w:t>
      </w:r>
      <w:r>
        <w:rPr>
          <w:rFonts w:hint="eastAsia"/>
        </w:rPr>
        <w:t>因此</w:t>
      </w:r>
      <w:r>
        <w:t>建议</w:t>
      </w:r>
      <w:r>
        <w:rPr>
          <w:rFonts w:hint="eastAsia"/>
        </w:rPr>
        <w:t>T</w:t>
      </w:r>
      <w:r>
        <w:rPr>
          <w:vertAlign w:val="subscript"/>
        </w:rPr>
        <w:t>ptw</w:t>
      </w:r>
      <w:r>
        <w:rPr>
          <w:rFonts w:hint="eastAsia"/>
        </w:rPr>
        <w:t>应该</w:t>
      </w:r>
      <w:r>
        <w:t>与</w:t>
      </w:r>
      <w:r>
        <w:rPr>
          <w:rFonts w:hint="eastAsia"/>
        </w:rPr>
        <w:t>T</w:t>
      </w:r>
      <w:r>
        <w:rPr>
          <w:vertAlign w:val="subscript"/>
        </w:rPr>
        <w:t>eDRX</w:t>
      </w:r>
      <w:r>
        <w:rPr>
          <w:rFonts w:hint="eastAsia"/>
        </w:rPr>
        <w:t>拉开一定</w:t>
      </w:r>
      <w:r>
        <w:t>差距。</w:t>
      </w:r>
    </w:p>
    <w:p>
      <w:pPr>
        <w:ind w:firstLine="360" w:firstLineChars="150"/>
      </w:pPr>
      <w:r>
        <w:rPr>
          <w:rFonts w:hint="eastAsia"/>
        </w:rPr>
        <w:t>2）若T</w:t>
      </w:r>
      <w:r>
        <w:rPr>
          <w:vertAlign w:val="subscript"/>
        </w:rPr>
        <w:t>eDRX</w:t>
      </w:r>
      <w:r>
        <w:rPr>
          <w:rFonts w:hint="eastAsia"/>
        </w:rPr>
        <w:t>设置过长如超过1小时，建议直接改为PSM模式；</w:t>
      </w:r>
    </w:p>
    <w:p>
      <w:pPr>
        <w:ind w:firstLine="360" w:firstLineChars="150"/>
      </w:pPr>
      <w:r>
        <w:rPr>
          <w:rFonts w:hint="eastAsia"/>
        </w:rPr>
        <w:t>T</w:t>
      </w:r>
      <w:r>
        <w:rPr>
          <w:vertAlign w:val="subscript"/>
        </w:rPr>
        <w:t>eDRX</w:t>
      </w:r>
      <w:r>
        <w:t>寻呼周期</w:t>
      </w:r>
      <w:r>
        <w:rPr>
          <w:rFonts w:hint="eastAsia"/>
        </w:rPr>
        <w:t>设置的范围：</w:t>
      </w:r>
      <w:r>
        <w:t xml:space="preserve"> 2.56 秒扩展到最大 2.92 小时。</w:t>
      </w:r>
    </w:p>
    <w:p>
      <w:pPr>
        <w:ind w:firstLine="240" w:firstLineChars="1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根据前端部门意见，第一期</w:t>
      </w:r>
      <w:r>
        <w:rPr>
          <w:rFonts w:hint="eastAsia"/>
        </w:rPr>
        <w:t>T</w:t>
      </w:r>
      <w:r>
        <w:rPr>
          <w:vertAlign w:val="subscript"/>
        </w:rPr>
        <w:t>ptw</w:t>
      </w:r>
      <w:r>
        <w:rPr>
          <w:rFonts w:hint="eastAsia"/>
          <w:b/>
          <w:szCs w:val="21"/>
        </w:rPr>
        <w:t>时长和</w:t>
      </w:r>
      <w:r>
        <w:rPr>
          <w:rFonts w:hint="eastAsia"/>
        </w:rPr>
        <w:t>T</w:t>
      </w:r>
      <w:r>
        <w:rPr>
          <w:vertAlign w:val="subscript"/>
        </w:rPr>
        <w:t>eDRX</w:t>
      </w:r>
      <w:r>
        <w:rPr>
          <w:rFonts w:hint="eastAsia"/>
          <w:b/>
          <w:szCs w:val="21"/>
        </w:rPr>
        <w:t>时长分类为</w:t>
      </w:r>
    </w:p>
    <w:tbl>
      <w:tblPr>
        <w:tblStyle w:val="48"/>
        <w:tblW w:w="7656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261"/>
        <w:gridCol w:w="3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134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6522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eDRX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134" w:type="dxa"/>
            <w:vMerge w:val="continue"/>
            <w:tcBorders>
              <w:left w:val="single" w:color="auto" w:sz="4" w:space="0"/>
            </w:tcBorders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</w:p>
        </w:tc>
        <w:tc>
          <w:tcPr>
            <w:tcW w:w="3261" w:type="dxa"/>
            <w:tcBorders>
              <w:lef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</w:t>
            </w:r>
            <w:r>
              <w:rPr>
                <w:b/>
                <w:szCs w:val="21"/>
                <w:vertAlign w:val="subscript"/>
              </w:rPr>
              <w:t>eDRX</w:t>
            </w:r>
          </w:p>
        </w:tc>
        <w:tc>
          <w:tcPr>
            <w:tcW w:w="3261" w:type="dxa"/>
            <w:tcBorders>
              <w:lef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</w:t>
            </w:r>
            <w:r>
              <w:rPr>
                <w:b/>
                <w:szCs w:val="21"/>
                <w:vertAlign w:val="subscript"/>
              </w:rPr>
              <w:t>PTW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4" w:type="dxa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61" w:type="dxa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Cs w:val="21"/>
              </w:rPr>
              <w:t>20.48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s</w:t>
            </w:r>
          </w:p>
        </w:tc>
        <w:tc>
          <w:tcPr>
            <w:tcW w:w="3261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10.24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34" w:type="dxa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61" w:type="dxa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Cs w:val="21"/>
              </w:rPr>
              <w:t xml:space="preserve">40.96 </w:t>
            </w:r>
            <w:r>
              <w:rPr>
                <w:szCs w:val="21"/>
              </w:rPr>
              <w:t>s</w:t>
            </w:r>
          </w:p>
        </w:tc>
        <w:tc>
          <w:tcPr>
            <w:tcW w:w="3261" w:type="dxa"/>
            <w:vMerge w:val="continue"/>
          </w:tcPr>
          <w:p>
            <w:pPr>
              <w:adjustRightInd w:val="0"/>
              <w:snapToGrid w:val="0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134" w:type="dxa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261" w:type="dxa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Cs w:val="21"/>
              </w:rPr>
              <w:t>655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36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s</w:t>
            </w:r>
          </w:p>
        </w:tc>
        <w:tc>
          <w:tcPr>
            <w:tcW w:w="3261" w:type="dxa"/>
            <w:vMerge w:val="continue"/>
          </w:tcPr>
          <w:p>
            <w:pPr>
              <w:adjustRightInd w:val="0"/>
              <w:snapToGrid w:val="0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firstLine="360" w:firstLineChars="150"/>
        <w:rPr>
          <w:rFonts w:asciiTheme="minorEastAsia" w:hAnsiTheme="minorEastAsia" w:eastAsiaTheme="minorEastAsia"/>
        </w:rPr>
      </w:pPr>
    </w:p>
    <w:p>
      <w:pPr>
        <w:pStyle w:val="3"/>
        <w:numPr>
          <w:ilvl w:val="1"/>
          <w:numId w:val="3"/>
        </w:numPr>
      </w:pPr>
      <w:ins w:id="147" w:author="admin" w:date="2017-07-25T14:44:00Z">
        <w:bookmarkStart w:id="24" w:name="_Toc488755974"/>
        <w:r>
          <w:rPr>
            <w:rFonts w:hint="eastAsia"/>
          </w:rPr>
          <w:t>周期性</w:t>
        </w:r>
      </w:ins>
      <w:r>
        <w:rPr>
          <w:rFonts w:hint="eastAsia"/>
        </w:rPr>
        <w:t>TAU 参数配置</w:t>
      </w:r>
      <w:bookmarkEnd w:id="24"/>
    </w:p>
    <w:p>
      <w:pPr>
        <w:ind w:firstLine="360" w:firstLineChars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1.1.2章节已明确</w:t>
      </w:r>
      <w:r>
        <w:t>设置</w:t>
      </w:r>
      <w:r>
        <w:rPr>
          <w:rFonts w:hint="eastAsia"/>
        </w:rPr>
        <w:t>TAU参数主要确保及时唤醒终端从PSM态转变为连接态，以便于NB终端及时进行下行通信或通报终端位置信息。根据PSM配置要求，TAU的周期</w:t>
      </w:r>
      <w:ins w:id="148" w:author="admin" w:date="2017-07-25T14:44:00Z">
        <w:r>
          <w:rPr>
            <w:rFonts w:hint="eastAsia"/>
          </w:rPr>
          <w:t>时长</w:t>
        </w:r>
      </w:ins>
      <w:r>
        <w:rPr>
          <w:rFonts w:hint="eastAsia"/>
        </w:rPr>
        <w:t>尽量大于终端上报数据周期</w:t>
      </w:r>
      <w:ins w:id="149" w:author="admin" w:date="2017-07-25T14:44:00Z">
        <w:r>
          <w:rPr>
            <w:rFonts w:hint="eastAsia"/>
          </w:rPr>
          <w:t>时长</w:t>
        </w:r>
      </w:ins>
      <w:r>
        <w:rPr>
          <w:rFonts w:hint="eastAsia"/>
        </w:rPr>
        <w:t>，如</w:t>
      </w:r>
      <w:ins w:id="150" w:author="admin" w:date="2017-07-25T14:44:00Z">
        <w:r>
          <w:rPr>
            <w:rFonts w:hint="eastAsia"/>
          </w:rPr>
          <w:t>周期性</w:t>
        </w:r>
      </w:ins>
      <w:r>
        <w:rPr>
          <w:rFonts w:hint="eastAsia"/>
        </w:rPr>
        <w:t>TAU</w:t>
      </w:r>
      <w:ins w:id="151" w:author="admin" w:date="2017-07-25T14:44:00Z">
        <w:r>
          <w:rPr>
            <w:rFonts w:hint="eastAsia"/>
          </w:rPr>
          <w:t>时长</w:t>
        </w:r>
      </w:ins>
      <w:del w:id="152" w:author="admin" w:date="2017-07-25T14:44:00Z">
        <w:r>
          <w:rPr>
            <w:rFonts w:hint="eastAsia"/>
          </w:rPr>
          <w:delText>周期</w:delText>
        </w:r>
      </w:del>
      <w:r>
        <w:rPr>
          <w:rFonts w:hint="eastAsia"/>
        </w:rPr>
        <w:t>=终端上报周期 + 10分钟。同时对于下发控制类应用场景，TAU周期尽设置长一些。</w:t>
      </w:r>
    </w:p>
    <w:p>
      <w:pPr>
        <w:ind w:firstLine="360" w:firstLineChars="150"/>
        <w:rPr>
          <w:rFonts w:asciiTheme="minorEastAsia" w:hAnsiTheme="minorEastAsia" w:eastAsiaTheme="minorEastAsia"/>
        </w:rPr>
      </w:pPr>
      <w:r>
        <w:rPr>
          <w:rFonts w:hint="eastAsia"/>
        </w:rPr>
        <w:t>TAU终端</w:t>
      </w:r>
      <w:r>
        <w:t>位置信息上报周期</w:t>
      </w:r>
      <w:ins w:id="153" w:author="admin" w:date="2017-07-25T14:44:00Z">
        <w:r>
          <w:rPr>
            <w:rFonts w:hint="eastAsia"/>
          </w:rPr>
          <w:t>时长</w:t>
        </w:r>
      </w:ins>
      <w:r>
        <w:t>默认为</w:t>
      </w:r>
      <w:r>
        <w:rPr>
          <w:rFonts w:hint="eastAsia"/>
        </w:rPr>
        <w:t>1</w:t>
      </w:r>
      <w:r>
        <w:t>2小时，可以根据客户业务场景进行调整。最大可以设置</w:t>
      </w:r>
      <w:r>
        <w:rPr>
          <w:rFonts w:hint="eastAsia"/>
        </w:rPr>
        <w:t>31</w:t>
      </w:r>
      <w:r>
        <w:t>0小时，最小</w:t>
      </w:r>
      <w:r>
        <w:rPr>
          <w:rFonts w:hint="eastAsia"/>
        </w:rPr>
        <w:t>5</w:t>
      </w:r>
      <w:r>
        <w:t>4分钟。</w:t>
      </w:r>
      <w:del w:id="154" w:author="admin" w:date="2017-07-25T14:43:00Z">
        <w:r>
          <w:rPr>
            <w:rFonts w:hint="eastAsia"/>
          </w:rPr>
          <w:delText>（</w:delText>
        </w:r>
      </w:del>
      <w:del w:id="155" w:author="admin" w:date="2017-07-25T14:43:00Z">
        <w:r>
          <w:rPr>
            <w:rFonts w:hint="eastAsia"/>
            <w:b/>
            <w:color w:val="FF0000"/>
          </w:rPr>
          <w:delText>移动互联网的TAU设置为54分钟</w:delText>
        </w:r>
      </w:del>
      <w:del w:id="156" w:author="admin" w:date="2017-07-25T14:43:00Z">
        <w:r>
          <w:rPr>
            <w:rFonts w:hint="eastAsia"/>
          </w:rPr>
          <w:delText>）</w:delText>
        </w:r>
      </w:del>
    </w:p>
    <w:p>
      <w:pPr>
        <w:ind w:firstLine="360" w:firstLineChars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根据前端部门意见，第一期</w:t>
      </w:r>
      <w:ins w:id="157" w:author="admin" w:date="2017-07-25T14:44:00Z">
        <w:r>
          <w:rPr>
            <w:rFonts w:hint="eastAsia" w:asciiTheme="minorEastAsia" w:hAnsiTheme="minorEastAsia" w:eastAsiaTheme="minorEastAsia"/>
          </w:rPr>
          <w:t>周期性</w:t>
        </w:r>
      </w:ins>
      <w:r>
        <w:rPr>
          <w:rFonts w:hint="eastAsia"/>
        </w:rPr>
        <w:t>TAU</w:t>
      </w:r>
      <w:ins w:id="158" w:author="admin" w:date="2017-07-25T14:44:00Z">
        <w:r>
          <w:rPr>
            <w:rFonts w:hint="eastAsia"/>
          </w:rPr>
          <w:t>时长</w:t>
        </w:r>
      </w:ins>
      <w:r>
        <w:rPr>
          <w:rFonts w:hint="eastAsia" w:ascii="Times New Roman" w:hAnsi="Times New Roman"/>
          <w:b w:val="0"/>
          <w:sz w:val="24"/>
          <w:szCs w:val="24"/>
          <w:rPrChange w:id="159" w:author="admin" w:date="2017-07-25T14:44:00Z">
            <w:rPr>
              <w:rFonts w:hint="eastAsia" w:ascii="Calibri" w:hAnsi="Calibri"/>
              <w:b/>
              <w:sz w:val="21"/>
              <w:szCs w:val="21"/>
            </w:rPr>
          </w:rPrChange>
        </w:rPr>
        <w:t>分类为</w:t>
      </w:r>
      <w:r>
        <w:rPr>
          <w:rFonts w:hint="eastAsia" w:ascii="Times New Roman" w:hAnsi="Times New Roman"/>
          <w:b w:val="0"/>
          <w:sz w:val="24"/>
          <w:szCs w:val="24"/>
          <w:rPrChange w:id="160" w:author="admin" w:date="2017-07-25T14:44:00Z">
            <w:rPr>
              <w:rFonts w:hint="eastAsia" w:ascii="Calibri" w:hAnsi="Calibri"/>
              <w:b/>
              <w:sz w:val="21"/>
              <w:szCs w:val="21"/>
            </w:rPr>
          </w:rPrChange>
        </w:rPr>
        <w:t>（</w:t>
      </w:r>
      <w:r>
        <w:t>仅用于</w:t>
      </w:r>
      <w:r>
        <w:rPr>
          <w:rFonts w:hint="eastAsia"/>
        </w:rPr>
        <w:t>引导</w:t>
      </w:r>
      <w:r>
        <w:t>售前技术经理协助客户选择合理的</w:t>
      </w:r>
      <w:r>
        <w:rPr>
          <w:rFonts w:hint="eastAsia"/>
        </w:rPr>
        <w:t>TAU值）</w:t>
      </w:r>
    </w:p>
    <w:tbl>
      <w:tblPr>
        <w:tblStyle w:val="48"/>
        <w:tblW w:w="5529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701" w:type="dxa"/>
            <w:vMerge w:val="restart"/>
            <w:tcBorders>
              <w:left w:val="single" w:color="auto" w:sz="4" w:space="0"/>
              <w:right w:val="single" w:color="auto" w:sz="4" w:space="0"/>
              <w:tl2br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类别</w:t>
            </w:r>
          </w:p>
        </w:tc>
        <w:tc>
          <w:tcPr>
            <w:tcW w:w="3828" w:type="dxa"/>
            <w:vMerge w:val="restart"/>
            <w:tcBorders>
              <w:left w:val="single" w:color="auto" w:sz="4" w:space="0"/>
              <w:right w:val="single" w:color="auto" w:sz="4" w:space="0"/>
              <w:tl2br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TAU-</w:t>
            </w:r>
            <w:r>
              <w:rPr>
                <w:b/>
                <w:szCs w:val="21"/>
              </w:rPr>
              <w:t>T3412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70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</w:p>
        </w:tc>
        <w:tc>
          <w:tcPr>
            <w:tcW w:w="382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</w:tcBorders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701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监测上报类 </w:t>
            </w:r>
            <w:r>
              <w:rPr>
                <w:rFonts w:hint="eastAsia"/>
                <w:szCs w:val="21"/>
              </w:rPr>
              <w:t>（长周期）</w:t>
            </w:r>
          </w:p>
        </w:tc>
        <w:tc>
          <w:tcPr>
            <w:tcW w:w="3828" w:type="dxa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szCs w:val="21"/>
              </w:rPr>
              <w:t>12h+10min</w:t>
            </w:r>
            <w:r>
              <w:rPr>
                <w:rFonts w:hint="eastAsia"/>
                <w:szCs w:val="21"/>
              </w:rPr>
              <w:t>（默认）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701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</w:p>
        </w:tc>
        <w:tc>
          <w:tcPr>
            <w:tcW w:w="3828" w:type="dxa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24h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+10min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1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</w:p>
        </w:tc>
        <w:tc>
          <w:tcPr>
            <w:tcW w:w="3828" w:type="dxa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48h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+10min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1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</w:p>
        </w:tc>
        <w:tc>
          <w:tcPr>
            <w:tcW w:w="3828" w:type="dxa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72h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+10min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1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监测上报类 </w:t>
            </w:r>
            <w:r>
              <w:rPr>
                <w:rFonts w:hint="eastAsia"/>
                <w:szCs w:val="21"/>
              </w:rPr>
              <w:t>（短</w:t>
            </w:r>
            <w:r>
              <w:rPr>
                <w:szCs w:val="21"/>
              </w:rPr>
              <w:t>周期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828" w:type="dxa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12h+10min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（默认）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1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</w:p>
        </w:tc>
        <w:tc>
          <w:tcPr>
            <w:tcW w:w="3828" w:type="dxa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h+10min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1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</w:p>
        </w:tc>
        <w:tc>
          <w:tcPr>
            <w:tcW w:w="3828" w:type="dxa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h+10min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1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</w:p>
        </w:tc>
        <w:tc>
          <w:tcPr>
            <w:tcW w:w="3828" w:type="dxa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h+10min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1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</w:p>
        </w:tc>
        <w:tc>
          <w:tcPr>
            <w:tcW w:w="3828" w:type="dxa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24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h+10min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1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下</w:t>
            </w:r>
            <w:r>
              <w:rPr>
                <w:rFonts w:hint="eastAsia"/>
                <w:b/>
                <w:szCs w:val="21"/>
              </w:rPr>
              <w:t>发</w:t>
            </w:r>
            <w:r>
              <w:rPr>
                <w:b/>
                <w:szCs w:val="21"/>
              </w:rPr>
              <w:t>控制</w:t>
            </w:r>
            <w:r>
              <w:rPr>
                <w:rFonts w:hint="eastAsia"/>
                <w:b/>
                <w:szCs w:val="21"/>
              </w:rPr>
              <w:t>类</w:t>
            </w:r>
          </w:p>
        </w:tc>
        <w:tc>
          <w:tcPr>
            <w:tcW w:w="3828" w:type="dxa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szCs w:val="21"/>
              </w:rPr>
              <w:t>12h+10min</w:t>
            </w:r>
            <w:r>
              <w:rPr>
                <w:rFonts w:hint="eastAsia"/>
                <w:szCs w:val="21"/>
              </w:rPr>
              <w:t>（默认）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1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</w:p>
        </w:tc>
        <w:tc>
          <w:tcPr>
            <w:tcW w:w="3828" w:type="dxa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  <w:r>
              <w:rPr>
                <w:szCs w:val="21"/>
              </w:rPr>
              <w:t>h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+10min</w:t>
            </w:r>
          </w:p>
        </w:tc>
      </w:tr>
    </w:tbl>
    <w:p>
      <w:pPr>
        <w:ind w:firstLine="360" w:firstLineChars="150"/>
        <w:rPr>
          <w:rFonts w:asciiTheme="minorEastAsia" w:hAnsiTheme="minorEastAsia" w:eastAsiaTheme="minorEastAsia"/>
        </w:rPr>
      </w:pPr>
    </w:p>
    <w:p>
      <w:pPr>
        <w:ind w:firstLine="360" w:firstLineChars="150"/>
        <w:rPr>
          <w:del w:id="161" w:author="admin" w:date="2017-07-25T14:45:00Z"/>
          <w:rFonts w:asciiTheme="minorEastAsia" w:hAnsiTheme="minorEastAsia" w:eastAsiaTheme="minorEastAsia"/>
        </w:rPr>
      </w:pPr>
    </w:p>
    <w:p>
      <w:pPr>
        <w:ind w:firstLine="360" w:firstLineChars="150"/>
        <w:rPr>
          <w:del w:id="162" w:author="admin" w:date="2017-07-25T14:45:00Z"/>
          <w:rFonts w:asciiTheme="minorEastAsia" w:hAnsiTheme="minorEastAsia" w:eastAsiaTheme="minorEastAsia"/>
        </w:rPr>
      </w:pPr>
    </w:p>
    <w:p>
      <w:pPr>
        <w:ind w:firstLine="360" w:firstLineChars="150"/>
        <w:rPr>
          <w:del w:id="163" w:author="admin" w:date="2017-07-25T14:45:00Z"/>
          <w:rFonts w:asciiTheme="minorEastAsia" w:hAnsiTheme="minorEastAsia" w:eastAsiaTheme="minorEastAsia"/>
        </w:rPr>
      </w:pPr>
    </w:p>
    <w:p>
      <w:pPr>
        <w:ind w:firstLine="0" w:firstLineChars="0"/>
        <w:rPr>
          <w:rFonts w:asciiTheme="minorEastAsia" w:hAnsiTheme="minorEastAsia" w:eastAsiaTheme="minorEastAsia"/>
        </w:rPr>
        <w:pPrChange w:id="164" w:author="admin" w:date="2017-07-25T14:45:00Z">
          <w:pPr>
            <w:ind w:firstLine="360" w:firstLineChars="150"/>
          </w:pPr>
        </w:pPrChange>
      </w:pPr>
    </w:p>
    <w:p>
      <w:pPr>
        <w:pStyle w:val="3"/>
        <w:numPr>
          <w:ilvl w:val="1"/>
          <w:numId w:val="3"/>
        </w:numPr>
      </w:pPr>
      <w:bookmarkStart w:id="25" w:name="_Toc488755975"/>
      <w:r>
        <w:rPr>
          <w:rFonts w:hint="eastAsia"/>
        </w:rPr>
        <w:t>APN 配置</w:t>
      </w:r>
      <w:bookmarkEnd w:id="25"/>
    </w:p>
    <w:p>
      <w:pPr>
        <w:ind w:firstLine="360" w:firstLineChars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APN配置涉及网元主要有：</w:t>
      </w:r>
      <w:r>
        <w:rPr>
          <w:rFonts w:hint="eastAsia"/>
        </w:rPr>
        <w:t>各省MME、各省DNS、物联网HSS、物联网PGW。</w:t>
      </w:r>
    </w:p>
    <w:tbl>
      <w:tblPr>
        <w:tblStyle w:val="48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2"/>
        <w:gridCol w:w="2705"/>
        <w:gridCol w:w="1702"/>
        <w:gridCol w:w="993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12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70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APN名称</w:t>
            </w:r>
          </w:p>
        </w:tc>
        <w:tc>
          <w:tcPr>
            <w:tcW w:w="1702" w:type="dxa"/>
            <w:tcBorders>
              <w:lef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PSM</w:t>
            </w:r>
            <w:r>
              <w:rPr>
                <w:b/>
                <w:szCs w:val="21"/>
              </w:rPr>
              <w:t xml:space="preserve"> Active Timer</w:t>
            </w:r>
          </w:p>
        </w:tc>
        <w:tc>
          <w:tcPr>
            <w:tcW w:w="1984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eDRX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12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</w:p>
        </w:tc>
        <w:tc>
          <w:tcPr>
            <w:tcW w:w="270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702" w:type="dxa"/>
            <w:tcBorders>
              <w:lef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T3324</w:t>
            </w: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</w:t>
            </w:r>
            <w:r>
              <w:rPr>
                <w:b/>
                <w:szCs w:val="21"/>
                <w:vertAlign w:val="subscript"/>
              </w:rPr>
              <w:t>eDRX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</w:t>
            </w:r>
            <w:r>
              <w:rPr>
                <w:b/>
                <w:szCs w:val="21"/>
                <w:vertAlign w:val="subscript"/>
              </w:rPr>
              <w:t>PTW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22" w:type="dxa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05" w:type="dxa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psm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eDRX0</w:t>
            </w:r>
            <w:r>
              <w:rPr>
                <w:rFonts w:hint="eastAsia"/>
                <w:szCs w:val="21"/>
              </w:rPr>
              <w:t>.c</w:t>
            </w:r>
            <w:r>
              <w:rPr>
                <w:szCs w:val="21"/>
              </w:rPr>
              <w:t>tnb</w:t>
            </w:r>
          </w:p>
        </w:tc>
        <w:tc>
          <w:tcPr>
            <w:tcW w:w="1702" w:type="dxa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2s</w:t>
            </w:r>
          </w:p>
        </w:tc>
        <w:tc>
          <w:tcPr>
            <w:tcW w:w="1984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不启用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22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705" w:type="dxa"/>
            <w:vAlign w:val="center"/>
          </w:tcPr>
          <w:p>
            <w:pPr>
              <w:adjustRightInd w:val="0"/>
              <w:snapToGrid w:val="0"/>
              <w:spacing w:line="21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sm</w:t>
            </w: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eDRX0.ctnb</w:t>
            </w:r>
          </w:p>
        </w:tc>
        <w:tc>
          <w:tcPr>
            <w:tcW w:w="1702" w:type="dxa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60 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1984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不启用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122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705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sm</w:t>
            </w:r>
            <w:r>
              <w:rPr>
                <w:szCs w:val="21"/>
              </w:rPr>
              <w:t>F. eDRXC.ctnb</w:t>
            </w:r>
          </w:p>
        </w:tc>
        <w:tc>
          <w:tcPr>
            <w:tcW w:w="1702" w:type="dxa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180 s</w:t>
            </w: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.48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10.24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122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705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psm0.eDRXH.ctnb</w:t>
            </w:r>
          </w:p>
        </w:tc>
        <w:tc>
          <w:tcPr>
            <w:tcW w:w="1702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</w:t>
            </w:r>
            <w:r>
              <w:rPr>
                <w:szCs w:val="21"/>
              </w:rPr>
              <w:t>启用</w:t>
            </w:r>
            <w:r>
              <w:rPr>
                <w:rFonts w:hint="eastAsia"/>
                <w:szCs w:val="21"/>
              </w:rPr>
              <w:t>PSM</w:t>
            </w: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655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36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s</w:t>
            </w:r>
          </w:p>
        </w:tc>
        <w:tc>
          <w:tcPr>
            <w:tcW w:w="991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10.24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122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705" w:type="dxa"/>
            <w:vAlign w:val="center"/>
          </w:tcPr>
          <w:p>
            <w:pPr>
              <w:adjustRightInd w:val="0"/>
              <w:snapToGrid w:val="0"/>
              <w:spacing w:line="21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psm0.eDRXD.ctnb</w:t>
            </w:r>
          </w:p>
        </w:tc>
        <w:tc>
          <w:tcPr>
            <w:tcW w:w="1702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40.96 </w:t>
            </w:r>
            <w:r>
              <w:rPr>
                <w:szCs w:val="21"/>
              </w:rPr>
              <w:t>s</w:t>
            </w:r>
          </w:p>
        </w:tc>
        <w:tc>
          <w:tcPr>
            <w:tcW w:w="991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122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705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psm0.eDRXC.ctnb</w:t>
            </w:r>
          </w:p>
        </w:tc>
        <w:tc>
          <w:tcPr>
            <w:tcW w:w="1702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20.48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s</w:t>
            </w:r>
          </w:p>
        </w:tc>
        <w:tc>
          <w:tcPr>
            <w:tcW w:w="991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122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705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psm0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eDRX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.ctnb</w:t>
            </w:r>
          </w:p>
        </w:tc>
        <w:tc>
          <w:tcPr>
            <w:tcW w:w="1702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</w:t>
            </w:r>
            <w:r>
              <w:rPr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122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705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ue.prefe</w:t>
            </w:r>
            <w:r>
              <w:rPr>
                <w:szCs w:val="21"/>
              </w:rPr>
              <w:t>r.ctnb</w:t>
            </w:r>
          </w:p>
        </w:tc>
        <w:tc>
          <w:tcPr>
            <w:tcW w:w="3686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终端控制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122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705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tnb</w:t>
            </w:r>
          </w:p>
        </w:tc>
        <w:tc>
          <w:tcPr>
            <w:tcW w:w="1702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2s</w:t>
            </w:r>
          </w:p>
        </w:tc>
        <w:tc>
          <w:tcPr>
            <w:tcW w:w="1984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不启用</w:t>
            </w:r>
          </w:p>
        </w:tc>
      </w:tr>
    </w:tbl>
    <w:p>
      <w:pPr>
        <w:ind w:firstLine="360" w:firstLineChars="150"/>
        <w:rPr>
          <w:rFonts w:asciiTheme="minorEastAsia" w:hAnsiTheme="minorEastAsia" w:eastAsiaTheme="minorEastAsia"/>
        </w:rPr>
      </w:pPr>
    </w:p>
    <w:p>
      <w:pPr>
        <w:pStyle w:val="3"/>
        <w:numPr>
          <w:ilvl w:val="1"/>
          <w:numId w:val="3"/>
        </w:numPr>
      </w:pPr>
      <w:bookmarkStart w:id="26" w:name="_Toc488755976"/>
      <w:r>
        <w:rPr>
          <w:rFonts w:hint="eastAsia"/>
        </w:rPr>
        <w:t>终端授时配置</w:t>
      </w:r>
      <w:bookmarkEnd w:id="26"/>
    </w:p>
    <w:p>
      <w:pPr>
        <w:ind w:firstLine="360" w:firstLineChars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为了统一终端授时配置，要求全网MME支持对于终端下发的时区为UTC。</w:t>
      </w:r>
    </w:p>
    <w:p>
      <w:pPr>
        <w:ind w:firstLine="360" w:firstLineChars="150"/>
        <w:rPr>
          <w:del w:id="165" w:author="admin" w:date="2017-07-25T14:45:00Z"/>
          <w:rFonts w:asciiTheme="minorEastAsia" w:hAnsiTheme="minorEastAsia" w:eastAsiaTheme="minorEastAsia"/>
        </w:rPr>
      </w:pPr>
    </w:p>
    <w:p>
      <w:pPr>
        <w:ind w:firstLine="360" w:firstLineChars="150"/>
        <w:rPr>
          <w:del w:id="166" w:author="admin" w:date="2017-07-25T14:45:00Z"/>
          <w:rFonts w:asciiTheme="minorEastAsia" w:hAnsiTheme="minorEastAsia" w:eastAsiaTheme="minorEastAsia"/>
        </w:rPr>
      </w:pPr>
    </w:p>
    <w:p>
      <w:pPr>
        <w:ind w:firstLine="360" w:firstLineChars="150"/>
        <w:rPr>
          <w:rFonts w:asciiTheme="minorEastAsia" w:hAnsiTheme="minorEastAsia" w:eastAsiaTheme="minorEastAsia"/>
        </w:rPr>
      </w:pPr>
    </w:p>
    <w:p>
      <w:pPr>
        <w:ind w:firstLine="360" w:firstLineChars="150"/>
        <w:rPr>
          <w:del w:id="167" w:author="Wanglingfei (Oskar, NTD)" w:date="2017-08-02T09:25:00Z"/>
          <w:rFonts w:asciiTheme="minorEastAsia" w:hAnsiTheme="minorEastAsia" w:eastAsiaTheme="minorEastAsia"/>
        </w:rPr>
      </w:pPr>
    </w:p>
    <w:p>
      <w:pPr>
        <w:ind w:firstLine="360" w:firstLineChars="150"/>
        <w:rPr>
          <w:rFonts w:asciiTheme="minorEastAsia" w:hAnsiTheme="minorEastAsia" w:eastAsiaTheme="minorEastAsia"/>
        </w:rPr>
      </w:pPr>
    </w:p>
    <w:p>
      <w:pPr>
        <w:ind w:firstLine="360" w:firstLineChars="150"/>
        <w:rPr>
          <w:rFonts w:asciiTheme="minorEastAsia" w:hAnsiTheme="minorEastAsia" w:eastAsiaTheme="minorEastAsia"/>
        </w:rPr>
      </w:pPr>
    </w:p>
    <w:p>
      <w:pPr>
        <w:pStyle w:val="2"/>
        <w:spacing w:line="360" w:lineRule="auto"/>
      </w:pPr>
      <w:bookmarkStart w:id="27" w:name="_Toc488755977"/>
      <w:r>
        <w:rPr>
          <w:rFonts w:hint="eastAsia"/>
        </w:rPr>
        <w:t>网元数据配置</w:t>
      </w:r>
      <w:bookmarkEnd w:id="27"/>
    </w:p>
    <w:p>
      <w:pPr>
        <w:pStyle w:val="3"/>
        <w:numPr>
          <w:ilvl w:val="1"/>
          <w:numId w:val="3"/>
        </w:numPr>
      </w:pPr>
      <w:bookmarkStart w:id="28" w:name="_Toc488755978"/>
      <w:r>
        <w:rPr>
          <w:rFonts w:hint="eastAsia"/>
        </w:rPr>
        <w:t>各省MME 数据配置</w:t>
      </w:r>
      <w:bookmarkEnd w:id="28"/>
    </w:p>
    <w:p>
      <w:pPr>
        <w:keepNext/>
        <w:keepLines/>
        <w:widowControl/>
        <w:topLinePunct/>
        <w:adjustRightInd w:val="0"/>
        <w:snapToGrid w:val="0"/>
        <w:spacing w:before="200" w:after="160" w:line="240" w:lineRule="atLeast"/>
        <w:jc w:val="left"/>
        <w:outlineLvl w:val="2"/>
        <w:rPr>
          <w:rFonts w:ascii="Book Antiqua" w:hAnsi="Book Antiqua" w:eastAsia="黑体" w:cs="宋体"/>
          <w:sz w:val="32"/>
          <w:szCs w:val="32"/>
        </w:rPr>
      </w:pPr>
      <w:bookmarkStart w:id="29" w:name="_Toc488755979"/>
      <w:r>
        <w:rPr>
          <w:rFonts w:hint="eastAsia" w:ascii="Book Antiqua" w:hAnsi="Book Antiqua" w:eastAsia="黑体" w:cs="宋体"/>
          <w:sz w:val="32"/>
          <w:szCs w:val="32"/>
        </w:rPr>
        <w:t>4.1.1 华为 MME数据配置</w:t>
      </w:r>
      <w:bookmarkEnd w:id="29"/>
      <w:r>
        <w:rPr>
          <w:rFonts w:hint="eastAsia" w:ascii="Book Antiqua" w:hAnsi="Book Antiqua" w:eastAsia="黑体" w:cs="宋体"/>
          <w:sz w:val="32"/>
          <w:szCs w:val="32"/>
        </w:rPr>
        <w:t xml:space="preserve">  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1、设置PSM &amp; eDRX开关</w:t>
      </w:r>
    </w:p>
    <w:p>
      <w:pPr>
        <w:pStyle w:val="87"/>
        <w:numPr>
          <w:ilvl w:val="0"/>
          <w:numId w:val="10"/>
        </w:numPr>
        <w:spacing w:line="360" w:lineRule="auto"/>
        <w:ind w:hanging="278" w:firstLineChars="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PSM全局配置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szCs w:val="21"/>
        </w:rPr>
      </w:pPr>
      <w:r>
        <w:rPr>
          <w:szCs w:val="21"/>
        </w:rPr>
        <w:t>SET LICCTRL: PN="82207008", SWITCH=ON;</w:t>
      </w:r>
      <w:r>
        <w:rPr>
          <w:rFonts w:hint="eastAsia"/>
          <w:szCs w:val="21"/>
        </w:rPr>
        <w:t xml:space="preserve">   *****启用PSM功能</w:t>
      </w:r>
    </w:p>
    <w:p>
      <w:pPr>
        <w:pStyle w:val="87"/>
        <w:numPr>
          <w:ilvl w:val="0"/>
          <w:numId w:val="10"/>
        </w:numPr>
        <w:spacing w:line="360" w:lineRule="auto"/>
        <w:ind w:hanging="278" w:firstLineChars="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eDRX全局配置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szCs w:val="21"/>
        </w:rPr>
      </w:pPr>
      <w:r>
        <w:rPr>
          <w:szCs w:val="21"/>
        </w:rPr>
        <w:t xml:space="preserve">SET HSFNTIME: TIMETYPE=GPS, GPSBEGIN=YES;   </w:t>
      </w:r>
      <w:r>
        <w:rPr>
          <w:rFonts w:hint="eastAsia"/>
          <w:szCs w:val="21"/>
        </w:rPr>
        <w:t>*****设置</w:t>
      </w:r>
      <w:r>
        <w:rPr>
          <w:szCs w:val="21"/>
        </w:rPr>
        <w:t>H-SFN</w:t>
      </w:r>
      <w:r>
        <w:rPr>
          <w:rFonts w:hint="eastAsia"/>
          <w:szCs w:val="21"/>
        </w:rPr>
        <w:t>参考时间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szCs w:val="21"/>
        </w:rPr>
      </w:pPr>
      <w:r>
        <w:rPr>
          <w:szCs w:val="21"/>
        </w:rPr>
        <w:t xml:space="preserve">SET M2MCTRL: NBEDRXPAGDIFF=SAME, EDRXPAGOPT=YES;  </w:t>
      </w:r>
      <w:r>
        <w:rPr>
          <w:rFonts w:hint="eastAsia"/>
          <w:szCs w:val="21"/>
        </w:rPr>
        <w:t>*****设置eDRX控制</w:t>
      </w:r>
      <w:r>
        <w:rPr>
          <w:szCs w:val="21"/>
        </w:rPr>
        <w:t>参数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del w:id="168" w:author="admin" w:date="2017-07-25T14:45:00Z"/>
          <w:szCs w:val="21"/>
        </w:rPr>
      </w:pPr>
      <w:r>
        <w:rPr>
          <w:szCs w:val="21"/>
        </w:rPr>
        <w:t xml:space="preserve">SET LICCTRL: PN="82207611", SWITCH=ON;    </w:t>
      </w:r>
      <w:r>
        <w:rPr>
          <w:rFonts w:hint="eastAsia"/>
          <w:szCs w:val="21"/>
        </w:rPr>
        <w:t>*****启用</w:t>
      </w:r>
      <w:r>
        <w:rPr>
          <w:szCs w:val="21"/>
        </w:rPr>
        <w:t>eDRX</w:t>
      </w:r>
      <w:r>
        <w:rPr>
          <w:rFonts w:hint="eastAsia"/>
          <w:szCs w:val="21"/>
        </w:rPr>
        <w:t>功能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szCs w:val="21"/>
        </w:rPr>
        <w:pPrChange w:id="169" w:author="admin" w:date="2017-07-25T14:45:00Z">
          <w:pPr/>
        </w:pPrChange>
      </w:pPr>
    </w:p>
    <w:p>
      <w:pPr>
        <w:pStyle w:val="87"/>
        <w:numPr>
          <w:ilvl w:val="0"/>
          <w:numId w:val="10"/>
        </w:numPr>
        <w:spacing w:line="360" w:lineRule="auto"/>
        <w:ind w:hanging="278" w:firstLineChars="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长周期</w:t>
      </w:r>
      <w:r>
        <w:rPr>
          <w:rFonts w:asciiTheme="minorEastAsia" w:hAnsiTheme="minorEastAsia" w:eastAsiaTheme="minorEastAsia"/>
          <w:b/>
        </w:rPr>
        <w:t>TAU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szCs w:val="21"/>
        </w:rPr>
      </w:pPr>
      <w:r>
        <w:rPr>
          <w:szCs w:val="21"/>
        </w:rPr>
        <w:t>SET SOFTPARAOFBIT:DT=DWORD_EX, PARANUM=31, VALUE=1, POSITION=26</w:t>
      </w:r>
      <w:r>
        <w:rPr>
          <w:rFonts w:hint="eastAsia"/>
          <w:szCs w:val="21"/>
        </w:rPr>
        <w:t xml:space="preserve">  ***启用长周期TAU功能</w:t>
      </w:r>
    </w:p>
    <w:p>
      <w:pPr>
        <w:pStyle w:val="87"/>
        <w:spacing w:line="360" w:lineRule="auto"/>
        <w:ind w:left="368" w:firstLine="0" w:firstLineChars="0"/>
        <w:rPr>
          <w:szCs w:val="21"/>
        </w:rPr>
      </w:pP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2、设置APN与 PSM &amp; eDRX属性关联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szCs w:val="21"/>
        </w:rPr>
      </w:pPr>
      <w:r>
        <w:rPr>
          <w:szCs w:val="21"/>
        </w:rPr>
        <w:t xml:space="preserve">ADD M2MPLCY: </w:t>
      </w:r>
      <w:r>
        <w:t>SUBRANGE=</w:t>
      </w:r>
      <w:r>
        <w:rPr>
          <w:rFonts w:hint="eastAsia" w:ascii="微软雅黑" w:hAnsi="微软雅黑" w:eastAsia="微软雅黑"/>
          <w:color w:val="000000"/>
          <w:sz w:val="20"/>
          <w:szCs w:val="21"/>
          <w:shd w:val="clear" w:color="auto" w:fill="FFFFFF"/>
        </w:rPr>
        <w:t>ALL_USER</w:t>
      </w:r>
      <w:r>
        <w:t>,</w:t>
      </w:r>
      <w:r>
        <w:rPr>
          <w:szCs w:val="21"/>
        </w:rPr>
        <w:t xml:space="preserve"> APNNI="</w:t>
      </w:r>
      <w:r>
        <w:rPr>
          <w:szCs w:val="21"/>
          <w:highlight w:val="yellow"/>
        </w:rPr>
        <w:t>ctnb</w:t>
      </w:r>
      <w:r>
        <w:rPr>
          <w:szCs w:val="21"/>
        </w:rPr>
        <w:t>", RAUTAUTMRSRC=USE_CONFIG, LONGRAUTAUTMR=</w:t>
      </w:r>
      <w:r>
        <w:rPr>
          <w:szCs w:val="21"/>
          <w:highlight w:val="yellow"/>
        </w:rPr>
        <w:t>12</w:t>
      </w:r>
      <w:r>
        <w:rPr>
          <w:szCs w:val="21"/>
        </w:rPr>
        <w:t>, PSMSW=</w:t>
      </w:r>
      <w:r>
        <w:rPr>
          <w:szCs w:val="21"/>
          <w:highlight w:val="yellow"/>
        </w:rPr>
        <w:t>ON</w:t>
      </w:r>
      <w:r>
        <w:rPr>
          <w:szCs w:val="21"/>
        </w:rPr>
        <w:t>, ACTIVETIMERSRC=USE_CONFIG, ACTIVETIMER=</w:t>
      </w:r>
      <w:r>
        <w:rPr>
          <w:rFonts w:hint="eastAsia"/>
          <w:szCs w:val="21"/>
        </w:rPr>
        <w:t>2</w:t>
      </w:r>
      <w:r>
        <w:rPr>
          <w:szCs w:val="21"/>
        </w:rPr>
        <w:t>, EDRXSW=</w:t>
      </w:r>
      <w:r>
        <w:rPr>
          <w:szCs w:val="21"/>
          <w:highlight w:val="yellow"/>
        </w:rPr>
        <w:t>OFF</w:t>
      </w:r>
      <w:ins w:id="170" w:author="Wanglingfei (Oskar, NTD)" w:date="2017-08-02T09:07:00Z">
        <w:r>
          <w:rPr/>
          <w:t>, CPOPSW=SUPPORT;</w:t>
        </w:r>
      </w:ins>
      <w:r>
        <w:rPr>
          <w:rFonts w:hint="eastAsia"/>
          <w:szCs w:val="21"/>
        </w:rPr>
        <w:t xml:space="preserve">          ***配置APN=</w:t>
      </w:r>
      <w:r>
        <w:rPr>
          <w:szCs w:val="21"/>
        </w:rPr>
        <w:t>ctnb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rFonts w:asciiTheme="minorEastAsia" w:hAnsiTheme="minorEastAsia" w:eastAsiaTheme="minorEastAsia"/>
        </w:rPr>
      </w:pPr>
      <w:r>
        <w:rPr>
          <w:szCs w:val="21"/>
        </w:rPr>
        <w:t>ADD M2MPLCY: SUBRANGE=ALL_USER, APNNI="</w:t>
      </w:r>
      <w:r>
        <w:rPr>
          <w:szCs w:val="21"/>
          <w:highlight w:val="yellow"/>
        </w:rPr>
        <w:t>psmA.eDRX0.ctnb</w:t>
      </w:r>
      <w:r>
        <w:rPr>
          <w:szCs w:val="21"/>
        </w:rPr>
        <w:t>", RAUTAUTMRSRC=USE_CONFIG, LONGRAUTAUTMR=</w:t>
      </w:r>
      <w:r>
        <w:rPr>
          <w:szCs w:val="21"/>
          <w:highlight w:val="yellow"/>
        </w:rPr>
        <w:t>12</w:t>
      </w:r>
      <w:r>
        <w:rPr>
          <w:szCs w:val="21"/>
        </w:rPr>
        <w:t>, PSMSW=</w:t>
      </w:r>
      <w:r>
        <w:rPr>
          <w:szCs w:val="21"/>
          <w:highlight w:val="yellow"/>
        </w:rPr>
        <w:t>ON</w:t>
      </w:r>
      <w:r>
        <w:rPr>
          <w:szCs w:val="21"/>
        </w:rPr>
        <w:t>, ACTIVETIMERSRC=USE_CONFIG, ACTIVETIMER=</w:t>
      </w:r>
      <w:r>
        <w:rPr>
          <w:rFonts w:hint="eastAsia"/>
          <w:szCs w:val="21"/>
        </w:rPr>
        <w:t>2</w:t>
      </w:r>
      <w:r>
        <w:rPr>
          <w:szCs w:val="21"/>
        </w:rPr>
        <w:t>, EDRXSW=</w:t>
      </w:r>
      <w:r>
        <w:rPr>
          <w:szCs w:val="21"/>
          <w:highlight w:val="yellow"/>
        </w:rPr>
        <w:t>OFF</w:t>
      </w:r>
      <w:ins w:id="171" w:author="Wanglingfei (Oskar, NTD)" w:date="2017-08-02T09:07:00Z">
        <w:r>
          <w:rPr/>
          <w:t>, CPOPSW=SUPPORT</w:t>
        </w:r>
      </w:ins>
      <w:del w:id="172" w:author="Wanglingfei (Oskar, NTD)" w:date="2017-08-02T09:07:00Z">
        <w:r>
          <w:rPr>
            <w:rFonts w:hint="eastAsia"/>
            <w:szCs w:val="21"/>
          </w:rPr>
          <w:delText>；</w:delText>
        </w:r>
      </w:del>
      <w:ins w:id="173" w:author="Wanglingfei (Oskar, NTD)" w:date="2017-08-02T09:07:00Z">
        <w:r>
          <w:rPr>
            <w:rFonts w:hint="eastAsia"/>
            <w:szCs w:val="21"/>
          </w:rPr>
          <w:t>;</w:t>
        </w:r>
      </w:ins>
      <w:r>
        <w:rPr>
          <w:rFonts w:hint="eastAsia"/>
          <w:szCs w:val="21"/>
        </w:rPr>
        <w:t xml:space="preserve">  </w:t>
      </w:r>
    </w:p>
    <w:p>
      <w:pPr>
        <w:pStyle w:val="87"/>
        <w:spacing w:line="360" w:lineRule="auto"/>
        <w:ind w:left="367" w:leftChars="153" w:firstLine="2310" w:firstLineChars="1100"/>
        <w:rPr>
          <w:rFonts w:asciiTheme="minorEastAsia" w:hAnsiTheme="minorEastAsia" w:eastAsiaTheme="minorEastAsia"/>
        </w:rPr>
      </w:pPr>
      <w:r>
        <w:rPr>
          <w:rFonts w:hint="eastAsia"/>
          <w:szCs w:val="21"/>
        </w:rPr>
        <w:t>***配置APN=</w:t>
      </w:r>
      <w:r>
        <w:rPr>
          <w:szCs w:val="21"/>
        </w:rPr>
        <w:t xml:space="preserve"> psma.edrx0.ctnb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rFonts w:asciiTheme="minorEastAsia" w:hAnsiTheme="minorEastAsia" w:eastAsiaTheme="minorEastAsia"/>
        </w:rPr>
      </w:pPr>
      <w:r>
        <w:rPr>
          <w:szCs w:val="21"/>
        </w:rPr>
        <w:t xml:space="preserve">ADD M2MPLCY: </w:t>
      </w:r>
      <w:r>
        <w:t>SUBRANGE=</w:t>
      </w:r>
      <w:r>
        <w:rPr>
          <w:rFonts w:hint="eastAsia" w:ascii="微软雅黑" w:hAnsi="微软雅黑" w:eastAsia="微软雅黑"/>
          <w:color w:val="000000"/>
          <w:sz w:val="20"/>
          <w:szCs w:val="21"/>
          <w:shd w:val="clear" w:color="auto" w:fill="FFFFFF"/>
        </w:rPr>
        <w:t>ALL_USER</w:t>
      </w:r>
      <w:r>
        <w:rPr>
          <w:szCs w:val="21"/>
        </w:rPr>
        <w:t>, APNNI="</w:t>
      </w:r>
      <w:r>
        <w:rPr>
          <w:szCs w:val="21"/>
          <w:highlight w:val="yellow"/>
        </w:rPr>
        <w:t>psmC.eDRX0.ctnb</w:t>
      </w:r>
      <w:r>
        <w:rPr>
          <w:szCs w:val="21"/>
        </w:rPr>
        <w:t>", RAUTAUTMRSRC=USE_CONFIG, LONGRAUTAUTMR=</w:t>
      </w:r>
      <w:r>
        <w:rPr>
          <w:szCs w:val="21"/>
          <w:highlight w:val="yellow"/>
        </w:rPr>
        <w:t>12</w:t>
      </w:r>
      <w:r>
        <w:rPr>
          <w:szCs w:val="21"/>
        </w:rPr>
        <w:t>, PSMSW=</w:t>
      </w:r>
      <w:r>
        <w:rPr>
          <w:szCs w:val="21"/>
          <w:highlight w:val="yellow"/>
        </w:rPr>
        <w:t>ON</w:t>
      </w:r>
      <w:r>
        <w:rPr>
          <w:szCs w:val="21"/>
        </w:rPr>
        <w:t>, ACTIVETIMERSRC=USE_CONFIG, ACTIVETIMER=</w:t>
      </w:r>
      <w:r>
        <w:rPr>
          <w:rFonts w:hint="eastAsia"/>
          <w:szCs w:val="21"/>
          <w:highlight w:val="yellow"/>
        </w:rPr>
        <w:t>60</w:t>
      </w:r>
      <w:r>
        <w:rPr>
          <w:szCs w:val="21"/>
        </w:rPr>
        <w:t>, EDRXSW=</w:t>
      </w:r>
      <w:r>
        <w:rPr>
          <w:szCs w:val="21"/>
          <w:highlight w:val="yellow"/>
        </w:rPr>
        <w:t>OFF</w:t>
      </w:r>
      <w:ins w:id="174" w:author="Wanglingfei (Oskar, NTD)" w:date="2017-08-02T09:08:00Z">
        <w:r>
          <w:rPr/>
          <w:t>, CPOPSW=SUPPORT</w:t>
        </w:r>
      </w:ins>
      <w:ins w:id="175" w:author="Wanglingfei (Oskar, NTD)" w:date="2017-08-02T09:08:00Z">
        <w:r>
          <w:rPr>
            <w:rFonts w:hint="eastAsia"/>
            <w:szCs w:val="21"/>
          </w:rPr>
          <w:t>;</w:t>
        </w:r>
      </w:ins>
      <w:del w:id="176" w:author="Wanglingfei (Oskar, NTD)" w:date="2017-08-02T09:08:00Z">
        <w:r>
          <w:rPr>
            <w:rFonts w:hint="eastAsia"/>
            <w:szCs w:val="21"/>
          </w:rPr>
          <w:delText>；</w:delText>
        </w:r>
      </w:del>
    </w:p>
    <w:p>
      <w:pPr>
        <w:pStyle w:val="87"/>
        <w:spacing w:line="360" w:lineRule="auto"/>
        <w:ind w:left="367" w:leftChars="153" w:firstLine="2310" w:firstLineChars="1100"/>
        <w:rPr>
          <w:rFonts w:asciiTheme="minorEastAsia" w:hAnsiTheme="minorEastAsia" w:eastAsiaTheme="minorEastAsia"/>
        </w:rPr>
      </w:pPr>
      <w:r>
        <w:rPr>
          <w:rFonts w:hint="eastAsia"/>
          <w:szCs w:val="21"/>
        </w:rPr>
        <w:t>***配置APN=</w:t>
      </w:r>
      <w:r>
        <w:rPr>
          <w:szCs w:val="21"/>
        </w:rPr>
        <w:t xml:space="preserve"> psmc.edrx0.ctnb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rFonts w:asciiTheme="minorEastAsia" w:hAnsiTheme="minorEastAsia" w:eastAsiaTheme="minorEastAsia"/>
        </w:rPr>
      </w:pPr>
      <w:r>
        <w:t>ADD M2MPLCY: SUBRANGE=</w:t>
      </w:r>
      <w:r>
        <w:rPr>
          <w:rFonts w:hint="eastAsia" w:ascii="微软雅黑" w:hAnsi="微软雅黑" w:eastAsia="微软雅黑"/>
          <w:color w:val="000000"/>
          <w:sz w:val="20"/>
          <w:szCs w:val="21"/>
          <w:shd w:val="clear" w:color="auto" w:fill="FFFFFF"/>
        </w:rPr>
        <w:t>ALL_USER</w:t>
      </w:r>
      <w:r>
        <w:rPr>
          <w:szCs w:val="21"/>
        </w:rPr>
        <w:t>,</w:t>
      </w:r>
      <w:r>
        <w:t>APNNI=</w:t>
      </w:r>
      <w:r>
        <w:rPr>
          <w:szCs w:val="21"/>
          <w:highlight w:val="yellow"/>
        </w:rPr>
        <w:t>"psmF.eDRXC.ctnb"</w:t>
      </w:r>
      <w:r>
        <w:t>, RAUTAUTMRSRC=USE_CONFIG, LONGRAUTAUTMR=</w:t>
      </w:r>
      <w:r>
        <w:rPr>
          <w:highlight w:val="yellow"/>
        </w:rPr>
        <w:t>12</w:t>
      </w:r>
      <w:r>
        <w:t>, PSMSW=</w:t>
      </w:r>
      <w:r>
        <w:rPr>
          <w:highlight w:val="yellow"/>
        </w:rPr>
        <w:t>ON</w:t>
      </w:r>
      <w:r>
        <w:t>, ACTIVETIMERSRC=USE_CONFIG, ACTIVETIMER=</w:t>
      </w:r>
      <w:r>
        <w:rPr>
          <w:highlight w:val="yellow"/>
        </w:rPr>
        <w:t>1</w:t>
      </w:r>
      <w:r>
        <w:rPr>
          <w:rFonts w:hint="eastAsia"/>
          <w:highlight w:val="yellow"/>
        </w:rPr>
        <w:t>8</w:t>
      </w:r>
      <w:r>
        <w:rPr>
          <w:highlight w:val="yellow"/>
        </w:rPr>
        <w:t>0</w:t>
      </w:r>
      <w:r>
        <w:t>, EDRXSW=</w:t>
      </w:r>
      <w:r>
        <w:rPr>
          <w:highlight w:val="yellow"/>
        </w:rPr>
        <w:t>ON</w:t>
      </w:r>
      <w:r>
        <w:t>, NBECL=</w:t>
      </w:r>
      <w:r>
        <w:rPr>
          <w:highlight w:val="yellow"/>
        </w:rPr>
        <w:t>SECONDS_20_</w:t>
      </w:r>
      <w:r>
        <w:rPr>
          <w:rFonts w:hint="eastAsia"/>
          <w:highlight w:val="yellow"/>
        </w:rPr>
        <w:t>48</w:t>
      </w:r>
      <w:r>
        <w:t>, NBPTW=</w:t>
      </w:r>
      <w:r>
        <w:rPr>
          <w:highlight w:val="yellow"/>
        </w:rPr>
        <w:t xml:space="preserve"> SECONDS_</w:t>
      </w:r>
      <w:r>
        <w:rPr>
          <w:rFonts w:hint="eastAsia"/>
          <w:highlight w:val="yellow"/>
        </w:rPr>
        <w:t>10</w:t>
      </w:r>
      <w:r>
        <w:rPr>
          <w:highlight w:val="yellow"/>
        </w:rPr>
        <w:t>_</w:t>
      </w:r>
      <w:r>
        <w:rPr>
          <w:rFonts w:hint="eastAsia"/>
          <w:highlight w:val="yellow"/>
        </w:rPr>
        <w:t>24</w:t>
      </w:r>
      <w:ins w:id="177" w:author="Wanglingfei (Oskar, NTD)" w:date="2017-08-02T09:08:00Z">
        <w:r>
          <w:rPr/>
          <w:t>, CPOPSW=SUPPORT</w:t>
        </w:r>
      </w:ins>
      <w:ins w:id="178" w:author="Wanglingfei (Oskar, NTD)" w:date="2017-08-02T09:08:00Z">
        <w:r>
          <w:rPr>
            <w:rFonts w:hint="eastAsia"/>
            <w:szCs w:val="21"/>
          </w:rPr>
          <w:t>;</w:t>
        </w:r>
      </w:ins>
      <w:del w:id="179" w:author="Wanglingfei (Oskar, NTD)" w:date="2017-08-02T09:08:00Z">
        <w:r>
          <w:rPr>
            <w:rFonts w:hint="eastAsia"/>
          </w:rPr>
          <w:delText>；</w:delText>
        </w:r>
      </w:del>
    </w:p>
    <w:p>
      <w:pPr>
        <w:pStyle w:val="87"/>
        <w:spacing w:line="360" w:lineRule="auto"/>
        <w:ind w:left="368" w:firstLine="0" w:firstLineChars="0"/>
        <w:rPr>
          <w:rFonts w:asciiTheme="minorEastAsia" w:hAnsiTheme="minorEastAsia" w:eastAsiaTheme="minor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  <w:szCs w:val="21"/>
        </w:rPr>
        <w:t>***配置APN=</w:t>
      </w:r>
      <w:r>
        <w:rPr>
          <w:szCs w:val="21"/>
        </w:rPr>
        <w:t xml:space="preserve"> psmf.edrxc.ctnb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rFonts w:asciiTheme="minorEastAsia" w:hAnsiTheme="minorEastAsia" w:eastAsiaTheme="minorEastAsia"/>
        </w:rPr>
      </w:pPr>
      <w:r>
        <w:t>ADD M2MPLCY: SUBRANGE=</w:t>
      </w:r>
      <w:r>
        <w:rPr>
          <w:rFonts w:hint="eastAsia" w:ascii="微软雅黑" w:hAnsi="微软雅黑" w:eastAsia="微软雅黑"/>
          <w:color w:val="000000"/>
          <w:sz w:val="20"/>
          <w:szCs w:val="21"/>
          <w:shd w:val="clear" w:color="auto" w:fill="FFFFFF"/>
        </w:rPr>
        <w:t>ALL_USER</w:t>
      </w:r>
      <w:r>
        <w:rPr>
          <w:szCs w:val="21"/>
        </w:rPr>
        <w:t>,</w:t>
      </w:r>
      <w:r>
        <w:t xml:space="preserve">  APNNI="</w:t>
      </w:r>
      <w:r>
        <w:rPr>
          <w:highlight w:val="yellow"/>
        </w:rPr>
        <w:t>psm0.eDRXH.ctnb</w:t>
      </w:r>
      <w:r>
        <w:t>", RAUTAUTMRSRC=USE_CONFIG, LONGRAUTAUTMR=</w:t>
      </w:r>
      <w:r>
        <w:rPr>
          <w:highlight w:val="yellow"/>
        </w:rPr>
        <w:t>12</w:t>
      </w:r>
      <w:r>
        <w:t>, PSMSW=</w:t>
      </w:r>
      <w:r>
        <w:rPr>
          <w:highlight w:val="yellow"/>
        </w:rPr>
        <w:t>OFF</w:t>
      </w:r>
      <w:r>
        <w:t>, EDRXSW=</w:t>
      </w:r>
      <w:r>
        <w:rPr>
          <w:highlight w:val="yellow"/>
        </w:rPr>
        <w:t>ON</w:t>
      </w:r>
      <w:r>
        <w:t>, NBECL=</w:t>
      </w:r>
      <w:r>
        <w:rPr>
          <w:highlight w:val="yellow"/>
        </w:rPr>
        <w:t>SECONDS_</w:t>
      </w:r>
      <w:r>
        <w:rPr>
          <w:rFonts w:hint="eastAsia"/>
          <w:highlight w:val="yellow"/>
        </w:rPr>
        <w:t>655</w:t>
      </w:r>
      <w:r>
        <w:rPr>
          <w:highlight w:val="yellow"/>
        </w:rPr>
        <w:t>_</w:t>
      </w:r>
      <w:r>
        <w:rPr>
          <w:rFonts w:hint="eastAsia"/>
          <w:highlight w:val="yellow"/>
        </w:rPr>
        <w:t>36</w:t>
      </w:r>
      <w:r>
        <w:rPr>
          <w:highlight w:val="yellow"/>
        </w:rPr>
        <w:t>,</w:t>
      </w:r>
      <w:r>
        <w:t xml:space="preserve"> NBPTW=</w:t>
      </w:r>
      <w:r>
        <w:rPr>
          <w:highlight w:val="yellow"/>
        </w:rPr>
        <w:t>SECONDS_</w:t>
      </w:r>
      <w:r>
        <w:rPr>
          <w:rFonts w:hint="eastAsia"/>
          <w:highlight w:val="yellow"/>
        </w:rPr>
        <w:t>10</w:t>
      </w:r>
      <w:r>
        <w:rPr>
          <w:highlight w:val="yellow"/>
        </w:rPr>
        <w:t>_</w:t>
      </w:r>
      <w:r>
        <w:rPr>
          <w:rFonts w:hint="eastAsia"/>
          <w:highlight w:val="yellow"/>
        </w:rPr>
        <w:t>24</w:t>
      </w:r>
      <w:ins w:id="180" w:author="Wanglingfei (Oskar, NTD)" w:date="2017-08-02T09:08:00Z">
        <w:r>
          <w:rPr/>
          <w:t>, CPOPSW=SUPPORT</w:t>
        </w:r>
      </w:ins>
      <w:ins w:id="181" w:author="Wanglingfei (Oskar, NTD)" w:date="2017-08-02T09:08:00Z">
        <w:r>
          <w:rPr>
            <w:rFonts w:hint="eastAsia"/>
            <w:szCs w:val="21"/>
          </w:rPr>
          <w:t>;</w:t>
        </w:r>
      </w:ins>
      <w:del w:id="182" w:author="Wanglingfei (Oskar, NTD)" w:date="2017-08-02T09:08:00Z">
        <w:r>
          <w:rPr/>
          <w:delText>;</w:delText>
        </w:r>
      </w:del>
    </w:p>
    <w:p>
      <w:pPr>
        <w:pStyle w:val="87"/>
        <w:spacing w:line="360" w:lineRule="auto"/>
        <w:ind w:left="368" w:firstLine="0" w:firstLineChars="0"/>
        <w:rPr>
          <w:rFonts w:asciiTheme="minorEastAsia" w:hAnsiTheme="minorEastAsia" w:eastAsiaTheme="minor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  <w:szCs w:val="21"/>
        </w:rPr>
        <w:t>***配置APN=</w:t>
      </w:r>
      <w:r>
        <w:rPr>
          <w:szCs w:val="21"/>
        </w:rPr>
        <w:t xml:space="preserve"> psm0.edrxh.ctnb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rFonts w:asciiTheme="minorEastAsia" w:hAnsiTheme="minorEastAsia" w:eastAsiaTheme="minorEastAsia"/>
        </w:rPr>
      </w:pPr>
      <w:r>
        <w:t>ADD M2MPLCY: SUBRANGE=</w:t>
      </w:r>
      <w:r>
        <w:rPr>
          <w:rFonts w:hint="eastAsia" w:ascii="微软雅黑" w:hAnsi="微软雅黑" w:eastAsia="微软雅黑"/>
          <w:color w:val="000000"/>
          <w:sz w:val="20"/>
          <w:szCs w:val="21"/>
          <w:shd w:val="clear" w:color="auto" w:fill="FFFFFF"/>
        </w:rPr>
        <w:t>ALL_USER</w:t>
      </w:r>
      <w:r>
        <w:rPr>
          <w:szCs w:val="21"/>
        </w:rPr>
        <w:t>,</w:t>
      </w:r>
      <w:r>
        <w:t xml:space="preserve"> APNNI="</w:t>
      </w:r>
      <w:r>
        <w:rPr>
          <w:highlight w:val="yellow"/>
        </w:rPr>
        <w:t>psm0.eDRXD.ctnb</w:t>
      </w:r>
      <w:r>
        <w:t>", RAUTAUTMRSRC=USE_CONFIG, LONGRAUTAUTMR=</w:t>
      </w:r>
      <w:r>
        <w:rPr>
          <w:highlight w:val="yellow"/>
        </w:rPr>
        <w:t>12</w:t>
      </w:r>
      <w:r>
        <w:t>, PSMSW=</w:t>
      </w:r>
      <w:r>
        <w:rPr>
          <w:highlight w:val="yellow"/>
        </w:rPr>
        <w:t>OFF</w:t>
      </w:r>
      <w:r>
        <w:t>, EDRXSW=</w:t>
      </w:r>
      <w:r>
        <w:rPr>
          <w:highlight w:val="yellow"/>
        </w:rPr>
        <w:t>ON</w:t>
      </w:r>
      <w:r>
        <w:t>, NBECL=</w:t>
      </w:r>
      <w:r>
        <w:rPr>
          <w:highlight w:val="yellow"/>
        </w:rPr>
        <w:t>SECONDS_</w:t>
      </w:r>
      <w:r>
        <w:rPr>
          <w:rFonts w:hint="eastAsia"/>
          <w:highlight w:val="yellow"/>
        </w:rPr>
        <w:t>40</w:t>
      </w:r>
      <w:r>
        <w:rPr>
          <w:highlight w:val="yellow"/>
        </w:rPr>
        <w:t>_</w:t>
      </w:r>
      <w:r>
        <w:rPr>
          <w:rFonts w:hint="eastAsia"/>
          <w:highlight w:val="yellow"/>
        </w:rPr>
        <w:t>96</w:t>
      </w:r>
      <w:r>
        <w:rPr>
          <w:highlight w:val="yellow"/>
        </w:rPr>
        <w:t>,</w:t>
      </w:r>
      <w:r>
        <w:t xml:space="preserve"> NBPTW=</w:t>
      </w:r>
      <w:r>
        <w:rPr>
          <w:highlight w:val="yellow"/>
        </w:rPr>
        <w:t>SECONDS_</w:t>
      </w:r>
      <w:r>
        <w:rPr>
          <w:rFonts w:hint="eastAsia"/>
          <w:highlight w:val="yellow"/>
        </w:rPr>
        <w:t>10</w:t>
      </w:r>
      <w:r>
        <w:rPr>
          <w:highlight w:val="yellow"/>
        </w:rPr>
        <w:t>_</w:t>
      </w:r>
      <w:r>
        <w:rPr>
          <w:rFonts w:hint="eastAsia"/>
          <w:highlight w:val="yellow"/>
        </w:rPr>
        <w:t>24</w:t>
      </w:r>
      <w:ins w:id="183" w:author="Wanglingfei (Oskar, NTD)" w:date="2017-08-02T09:08:00Z">
        <w:r>
          <w:rPr/>
          <w:t>, CPOPSW=SUPPORT</w:t>
        </w:r>
      </w:ins>
      <w:ins w:id="184" w:author="Wanglingfei (Oskar, NTD)" w:date="2017-08-02T09:08:00Z">
        <w:r>
          <w:rPr>
            <w:rFonts w:hint="eastAsia"/>
            <w:szCs w:val="21"/>
          </w:rPr>
          <w:t>;</w:t>
        </w:r>
      </w:ins>
      <w:del w:id="185" w:author="Wanglingfei (Oskar, NTD)" w:date="2017-08-02T09:08:00Z">
        <w:r>
          <w:rPr/>
          <w:delText>;</w:delText>
        </w:r>
      </w:del>
    </w:p>
    <w:p>
      <w:pPr>
        <w:pStyle w:val="87"/>
        <w:spacing w:line="360" w:lineRule="auto"/>
        <w:ind w:left="368" w:firstLine="0" w:firstLineChars="0"/>
        <w:rPr>
          <w:rFonts w:asciiTheme="minorEastAsia" w:hAnsiTheme="minorEastAsia" w:eastAsiaTheme="minorEastAsia"/>
        </w:rPr>
      </w:pPr>
      <w:r>
        <w:rPr>
          <w:rFonts w:hint="eastAsia"/>
        </w:rPr>
        <w:t xml:space="preserve">                    </w:t>
      </w:r>
      <w:r>
        <w:rPr>
          <w:rFonts w:hint="eastAsia"/>
          <w:szCs w:val="21"/>
        </w:rPr>
        <w:t>***配置APN=</w:t>
      </w:r>
      <w:r>
        <w:rPr>
          <w:szCs w:val="21"/>
        </w:rPr>
        <w:t xml:space="preserve"> psm0.eDRXD.ctnb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rFonts w:asciiTheme="minorEastAsia" w:hAnsiTheme="minorEastAsia" w:eastAsiaTheme="minorEastAsia"/>
        </w:rPr>
      </w:pPr>
      <w:r>
        <w:t>ADD M2MPLCY: SUBRANGE=</w:t>
      </w:r>
      <w:r>
        <w:rPr>
          <w:rFonts w:hint="eastAsia" w:ascii="微软雅黑" w:hAnsi="微软雅黑" w:eastAsia="微软雅黑"/>
          <w:color w:val="000000"/>
          <w:sz w:val="20"/>
          <w:szCs w:val="21"/>
          <w:shd w:val="clear" w:color="auto" w:fill="FFFFFF"/>
        </w:rPr>
        <w:t>ALL_USER</w:t>
      </w:r>
      <w:r>
        <w:rPr>
          <w:szCs w:val="21"/>
        </w:rPr>
        <w:t>,</w:t>
      </w:r>
      <w:r>
        <w:t xml:space="preserve"> APNNI="</w:t>
      </w:r>
      <w:r>
        <w:rPr>
          <w:highlight w:val="yellow"/>
        </w:rPr>
        <w:t>psm0.eDRXC.ctnb</w:t>
      </w:r>
      <w:r>
        <w:t>", RAUTAUTMRSRC=USE_CONFIG, LONGRAUTAUTMR=</w:t>
      </w:r>
      <w:r>
        <w:rPr>
          <w:highlight w:val="yellow"/>
        </w:rPr>
        <w:t>12</w:t>
      </w:r>
      <w:r>
        <w:t>, PSMSW=</w:t>
      </w:r>
      <w:r>
        <w:rPr>
          <w:highlight w:val="yellow"/>
        </w:rPr>
        <w:t>OFF</w:t>
      </w:r>
      <w:r>
        <w:t>, EDRXSW=</w:t>
      </w:r>
      <w:r>
        <w:rPr>
          <w:highlight w:val="yellow"/>
        </w:rPr>
        <w:t>ON</w:t>
      </w:r>
      <w:r>
        <w:t>, NBECL=</w:t>
      </w:r>
      <w:r>
        <w:rPr>
          <w:highlight w:val="yellow"/>
        </w:rPr>
        <w:t>SECONDS_</w:t>
      </w:r>
      <w:r>
        <w:rPr>
          <w:rFonts w:hint="eastAsia"/>
          <w:highlight w:val="yellow"/>
        </w:rPr>
        <w:t>20</w:t>
      </w:r>
      <w:r>
        <w:rPr>
          <w:highlight w:val="yellow"/>
        </w:rPr>
        <w:t>_</w:t>
      </w:r>
      <w:r>
        <w:rPr>
          <w:rFonts w:hint="eastAsia"/>
          <w:highlight w:val="yellow"/>
        </w:rPr>
        <w:t>48</w:t>
      </w:r>
      <w:r>
        <w:rPr>
          <w:highlight w:val="yellow"/>
        </w:rPr>
        <w:t>,</w:t>
      </w:r>
      <w:r>
        <w:t xml:space="preserve"> NBPTW=</w:t>
      </w:r>
      <w:r>
        <w:rPr>
          <w:highlight w:val="yellow"/>
        </w:rPr>
        <w:t>SECONDS_</w:t>
      </w:r>
      <w:r>
        <w:rPr>
          <w:rFonts w:hint="eastAsia"/>
          <w:highlight w:val="yellow"/>
        </w:rPr>
        <w:t>10</w:t>
      </w:r>
      <w:r>
        <w:rPr>
          <w:highlight w:val="yellow"/>
        </w:rPr>
        <w:t>_</w:t>
      </w:r>
      <w:r>
        <w:rPr>
          <w:rFonts w:hint="eastAsia"/>
          <w:highlight w:val="yellow"/>
        </w:rPr>
        <w:t>24</w:t>
      </w:r>
      <w:ins w:id="186" w:author="Wanglingfei (Oskar, NTD)" w:date="2017-08-02T09:08:00Z">
        <w:r>
          <w:rPr/>
          <w:t>, CPOPSW=SUPPORT</w:t>
        </w:r>
      </w:ins>
      <w:ins w:id="187" w:author="Wanglingfei (Oskar, NTD)" w:date="2017-08-02T09:08:00Z">
        <w:r>
          <w:rPr>
            <w:rFonts w:hint="eastAsia"/>
            <w:szCs w:val="21"/>
          </w:rPr>
          <w:t>;</w:t>
        </w:r>
      </w:ins>
      <w:del w:id="188" w:author="Wanglingfei (Oskar, NTD)" w:date="2017-08-02T09:08:00Z">
        <w:r>
          <w:rPr/>
          <w:delText>;</w:delText>
        </w:r>
      </w:del>
    </w:p>
    <w:p>
      <w:pPr>
        <w:pStyle w:val="87"/>
        <w:spacing w:line="360" w:lineRule="auto"/>
        <w:ind w:left="368" w:firstLine="0" w:firstLineChars="0"/>
        <w:rPr>
          <w:rFonts w:asciiTheme="minorEastAsia" w:hAnsiTheme="minorEastAsia" w:eastAsiaTheme="minor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  <w:szCs w:val="21"/>
        </w:rPr>
        <w:t>***配置APN=</w:t>
      </w:r>
      <w:r>
        <w:rPr>
          <w:szCs w:val="21"/>
        </w:rPr>
        <w:t xml:space="preserve"> psm0.eDRXC.ctnb</w:t>
      </w:r>
      <w:r>
        <w:rPr>
          <w:rFonts w:hint="eastAsia"/>
        </w:rPr>
        <w:t xml:space="preserve"> 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rFonts w:asciiTheme="minorEastAsia" w:hAnsiTheme="minorEastAsia" w:eastAsiaTheme="minorEastAsia"/>
        </w:rPr>
      </w:pPr>
      <w:r>
        <w:t>ADD M2MPLCY: SUBRANGE=</w:t>
      </w:r>
      <w:r>
        <w:rPr>
          <w:rFonts w:hint="eastAsia" w:ascii="微软雅黑" w:hAnsi="微软雅黑" w:eastAsia="微软雅黑"/>
          <w:color w:val="000000"/>
          <w:sz w:val="20"/>
          <w:szCs w:val="21"/>
          <w:shd w:val="clear" w:color="auto" w:fill="FFFFFF"/>
        </w:rPr>
        <w:t>ALL_USER</w:t>
      </w:r>
      <w:r>
        <w:rPr>
          <w:szCs w:val="21"/>
        </w:rPr>
        <w:t>,</w:t>
      </w:r>
      <w:r>
        <w:t xml:space="preserve"> APNNI=</w:t>
      </w:r>
      <w:r>
        <w:rPr>
          <w:highlight w:val="yellow"/>
        </w:rPr>
        <w:t>"psm0.eDRX0.ctnb"</w:t>
      </w:r>
      <w:r>
        <w:t>, RAUTAUTMRSRC=USE_CONFIG, LONGRAUTAUTMR=</w:t>
      </w:r>
      <w:r>
        <w:rPr>
          <w:highlight w:val="yellow"/>
        </w:rPr>
        <w:t>12</w:t>
      </w:r>
      <w:r>
        <w:t>, PSMSW=</w:t>
      </w:r>
      <w:r>
        <w:rPr>
          <w:highlight w:val="yellow"/>
        </w:rPr>
        <w:t>OFF</w:t>
      </w:r>
      <w:r>
        <w:t>, EDRXSW=</w:t>
      </w:r>
      <w:r>
        <w:rPr>
          <w:highlight w:val="yellow"/>
        </w:rPr>
        <w:t xml:space="preserve"> OFF</w:t>
      </w:r>
      <w:ins w:id="189" w:author="Wanglingfei (Oskar, NTD)" w:date="2017-08-02T09:08:00Z">
        <w:r>
          <w:rPr/>
          <w:t>, CPOPSW=SUPPORT</w:t>
        </w:r>
      </w:ins>
      <w:ins w:id="190" w:author="Wanglingfei (Oskar, NTD)" w:date="2017-08-02T09:08:00Z">
        <w:r>
          <w:rPr>
            <w:rFonts w:hint="eastAsia"/>
            <w:szCs w:val="21"/>
          </w:rPr>
          <w:t>;</w:t>
        </w:r>
      </w:ins>
    </w:p>
    <w:p>
      <w:pPr>
        <w:ind w:firstLine="2640" w:firstLineChars="1100"/>
        <w:rPr>
          <w:rFonts w:ascii="Calibri" w:hAnsi="Calibri"/>
          <w:sz w:val="21"/>
          <w:szCs w:val="21"/>
        </w:rPr>
      </w:pPr>
      <w:r>
        <w:rPr>
          <w:rFonts w:hint="eastAsia"/>
          <w:szCs w:val="21"/>
        </w:rPr>
        <w:t>**</w:t>
      </w:r>
      <w:r>
        <w:rPr>
          <w:rFonts w:hint="eastAsia" w:ascii="Calibri" w:hAnsi="Calibri"/>
          <w:sz w:val="21"/>
          <w:szCs w:val="21"/>
        </w:rPr>
        <w:t>*配置APN=</w:t>
      </w:r>
      <w:r>
        <w:rPr>
          <w:rFonts w:ascii="Calibri" w:hAnsi="Calibri"/>
          <w:sz w:val="21"/>
          <w:szCs w:val="21"/>
        </w:rPr>
        <w:t xml:space="preserve"> psm0.eDRX0.ctnb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rFonts w:asciiTheme="minorEastAsia" w:hAnsiTheme="minorEastAsia" w:eastAsiaTheme="minorEastAsia"/>
        </w:rPr>
      </w:pPr>
      <w:r>
        <w:t>ADD M2MPLCY: SUBRANGE=</w:t>
      </w:r>
      <w:r>
        <w:rPr>
          <w:rFonts w:hint="eastAsia" w:ascii="微软雅黑" w:hAnsi="微软雅黑" w:eastAsia="微软雅黑"/>
          <w:color w:val="000000"/>
          <w:sz w:val="20"/>
          <w:szCs w:val="21"/>
          <w:shd w:val="clear" w:color="auto" w:fill="FFFFFF"/>
        </w:rPr>
        <w:t>ALL_USER</w:t>
      </w:r>
      <w:r>
        <w:rPr>
          <w:szCs w:val="21"/>
        </w:rPr>
        <w:t>,</w:t>
      </w:r>
      <w:r>
        <w:t xml:space="preserve"> APNNI</w:t>
      </w:r>
      <w:r>
        <w:rPr>
          <w:highlight w:val="yellow"/>
        </w:rPr>
        <w:t>="</w:t>
      </w:r>
      <w:r>
        <w:rPr>
          <w:rFonts w:hint="eastAsia"/>
          <w:highlight w:val="yellow"/>
        </w:rPr>
        <w:t>ue.prefe</w:t>
      </w:r>
      <w:r>
        <w:rPr>
          <w:highlight w:val="yellow"/>
        </w:rPr>
        <w:t xml:space="preserve">r.ctnb", </w:t>
      </w:r>
      <w:r>
        <w:t>PSMSW=ON ,ACTIVETIMERSRC=</w:t>
      </w:r>
      <w:r>
        <w:rPr>
          <w:highlight w:val="yellow"/>
        </w:rPr>
        <w:t>USE_UE_REQUEST</w:t>
      </w:r>
      <w:ins w:id="191" w:author="Wanglingfei (Oskar, NTD)" w:date="2017-08-02T09:08:00Z">
        <w:r>
          <w:rPr/>
          <w:t>, CPOPSW=SUPPORT</w:t>
        </w:r>
      </w:ins>
      <w:ins w:id="192" w:author="Wanglingfei (Oskar, NTD)" w:date="2017-08-02T09:08:00Z">
        <w:r>
          <w:rPr>
            <w:rFonts w:hint="eastAsia"/>
            <w:szCs w:val="21"/>
          </w:rPr>
          <w:t>;</w:t>
        </w:r>
      </w:ins>
      <w:del w:id="193" w:author="Wanglingfei (Oskar, NTD)" w:date="2017-08-02T09:08:00Z">
        <w:r>
          <w:rPr>
            <w:rFonts w:hint="eastAsia"/>
            <w:highlight w:val="yellow"/>
          </w:rPr>
          <w:delText>;</w:delText>
        </w:r>
      </w:del>
      <w:r>
        <w:rPr>
          <w:rFonts w:hint="eastAsia"/>
        </w:rPr>
        <w:t xml:space="preserve">     </w:t>
      </w:r>
      <w:r>
        <w:rPr>
          <w:rFonts w:hint="eastAsia"/>
          <w:szCs w:val="21"/>
        </w:rPr>
        <w:t>***配置APN= ue.prefe</w:t>
      </w:r>
      <w:r>
        <w:rPr>
          <w:szCs w:val="21"/>
        </w:rPr>
        <w:t>r.ctnb</w:t>
      </w:r>
    </w:p>
    <w:p>
      <w:pPr>
        <w:ind w:firstLine="360" w:firstLineChars="150"/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3、设置授时配置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</w:pPr>
      <w:r>
        <w:rPr>
          <w:rFonts w:hint="eastAsia"/>
        </w:rPr>
        <w:t>SET MMFUNC:MMINFO=S1_MODE-1;</w:t>
      </w:r>
    </w:p>
    <w:p>
      <w:pPr>
        <w:ind w:firstLine="360" w:firstLineChars="150"/>
        <w:rPr>
          <w:rFonts w:asciiTheme="minorEastAsia" w:hAnsiTheme="minorEastAsia" w:eastAsiaTheme="minorEastAsia"/>
        </w:rPr>
      </w:pPr>
    </w:p>
    <w:p>
      <w:pPr>
        <w:keepNext/>
        <w:keepLines/>
        <w:widowControl/>
        <w:topLinePunct/>
        <w:adjustRightInd w:val="0"/>
        <w:snapToGrid w:val="0"/>
        <w:spacing w:before="200" w:after="160" w:line="240" w:lineRule="atLeast"/>
        <w:jc w:val="left"/>
        <w:outlineLvl w:val="2"/>
        <w:rPr>
          <w:rFonts w:ascii="Book Antiqua" w:hAnsi="Book Antiqua" w:eastAsia="黑体" w:cs="宋体"/>
          <w:sz w:val="32"/>
          <w:szCs w:val="32"/>
        </w:rPr>
      </w:pPr>
      <w:bookmarkStart w:id="30" w:name="_Toc488755980"/>
      <w:r>
        <w:rPr>
          <w:rFonts w:hint="eastAsia" w:ascii="Book Antiqua" w:hAnsi="Book Antiqua" w:eastAsia="黑体" w:cs="宋体"/>
          <w:sz w:val="32"/>
          <w:szCs w:val="32"/>
        </w:rPr>
        <w:t>4.1.2 中兴 MME数据配置</w:t>
      </w:r>
      <w:bookmarkEnd w:id="30"/>
      <w:r>
        <w:rPr>
          <w:rFonts w:hint="eastAsia" w:ascii="Book Antiqua" w:hAnsi="Book Antiqua" w:eastAsia="黑体" w:cs="宋体"/>
          <w:sz w:val="32"/>
          <w:szCs w:val="32"/>
        </w:rPr>
        <w:t xml:space="preserve"> 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1、全局默认配置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</w:pPr>
      <w:r>
        <w:rPr>
          <w:rFonts w:ascii="Arial" w:hAnsi="Arial" w:cs="Arial"/>
          <w:color w:val="000000"/>
          <w:szCs w:val="21"/>
          <w:shd w:val="clear" w:color="auto" w:fill="FFFFFF"/>
        </w:rPr>
        <w:t>SET  DEFAULT POWERSAVE POLICY:EDRXPTWASSTYPE="DYNAMIC";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</w:pPr>
      <w:r>
        <w:rPr>
          <w:rFonts w:ascii="Arial" w:hAnsi="Arial" w:cs="Arial"/>
          <w:color w:val="000000"/>
          <w:szCs w:val="21"/>
          <w:shd w:val="clear" w:color="auto" w:fill="FFFFFF"/>
        </w:rPr>
        <w:t>SET  DEFAULT POWERSAVE POLICY:HSFNSTARTTIME=</w:t>
      </w:r>
      <w:r>
        <w:rPr>
          <w:rStyle w:val="39"/>
          <w:rFonts w:ascii="Arial" w:hAnsi="Arial" w:cs="Arial"/>
          <w:color w:val="000000"/>
          <w:szCs w:val="21"/>
          <w:shd w:val="clear" w:color="auto" w:fill="FFFFFF"/>
        </w:rPr>
        <w:t>"</w:t>
      </w:r>
      <w:r>
        <w:rPr>
          <w:rStyle w:val="39"/>
          <w:rFonts w:ascii="Arial" w:hAnsi="Arial" w:cs="Arial"/>
          <w:color w:val="FF0000"/>
          <w:szCs w:val="21"/>
          <w:shd w:val="clear" w:color="auto" w:fill="FFFFFF"/>
        </w:rPr>
        <w:t>2000-01-01 00:00:00"</w:t>
      </w:r>
    </w:p>
    <w:p>
      <w:pPr>
        <w:rPr>
          <w:rFonts w:asciiTheme="minorEastAsia" w:hAnsiTheme="minorEastAsia" w:eastAsiaTheme="minorEastAsia"/>
          <w:b/>
        </w:rPr>
      </w:pP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2、设置PSM &amp; eDRX模板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szCs w:val="21"/>
        </w:rPr>
      </w:pPr>
      <w:r>
        <w:t>ADD POWERSAVE POLICY:</w:t>
      </w:r>
      <w:r>
        <w:rPr>
          <w:rFonts w:hint="eastAsia"/>
          <w:color w:val="000000"/>
          <w:szCs w:val="21"/>
          <w:shd w:val="clear" w:color="auto" w:fill="FFFFFF"/>
        </w:rPr>
        <w:t xml:space="preserve"> POLICYID=256,POLICYNAME="PSM_1",AUTHPOLICY="PSM",PSMATPRIO="LOW"-"HIGH",PSMATVALUE=2,PSMT3412PRIO=" LOW "-" MEDIUM "-"HIGH",PSMUNREACHABLE=600</w:t>
      </w:r>
      <w:r>
        <w:t>;</w:t>
      </w:r>
      <w:r>
        <w:rPr>
          <w:rFonts w:hint="eastAsia"/>
          <w:szCs w:val="21"/>
        </w:rPr>
        <w:t xml:space="preserve">          </w:t>
      </w:r>
    </w:p>
    <w:p>
      <w:pPr>
        <w:pStyle w:val="87"/>
        <w:spacing w:line="360" w:lineRule="auto"/>
        <w:ind w:left="367" w:leftChars="153" w:firstLine="1365" w:firstLineChars="650"/>
        <w:rPr>
          <w:szCs w:val="21"/>
        </w:rPr>
      </w:pPr>
      <w:r>
        <w:rPr>
          <w:rFonts w:hint="eastAsia"/>
          <w:szCs w:val="21"/>
        </w:rPr>
        <w:t>***配置</w:t>
      </w:r>
      <w:r>
        <w:rPr>
          <w:szCs w:val="21"/>
        </w:rPr>
        <w:t>psmA.eDRX0.ctnb</w:t>
      </w:r>
      <w:r>
        <w:rPr>
          <w:rFonts w:hint="eastAsia"/>
          <w:szCs w:val="21"/>
        </w:rPr>
        <w:t xml:space="preserve"> 模板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szCs w:val="21"/>
        </w:rPr>
      </w:pPr>
      <w:r>
        <w:t>ADD POWERSAVE POLICY:</w:t>
      </w:r>
      <w:r>
        <w:rPr>
          <w:rFonts w:hint="eastAsia"/>
          <w:color w:val="000000"/>
          <w:szCs w:val="21"/>
          <w:shd w:val="clear" w:color="auto" w:fill="FFFFFF"/>
        </w:rPr>
        <w:t xml:space="preserve"> POLICYID=257,POLICYNAME="PSM_60",AUTHPOLICY="PSM",PSMATPRIO="LOW"-"HIGH",PSMATVALUE=60,PSMT3412PRIO=" LOW "-" MEDIUM "-"HIGH",PSMUNREACHABLE=600</w:t>
      </w:r>
      <w:r>
        <w:t>;</w:t>
      </w:r>
      <w:r>
        <w:rPr>
          <w:rFonts w:hint="eastAsia"/>
          <w:szCs w:val="21"/>
        </w:rPr>
        <w:t xml:space="preserve">  </w:t>
      </w:r>
    </w:p>
    <w:p>
      <w:pPr>
        <w:ind w:firstLine="2040" w:firstLineChars="850"/>
        <w:rPr>
          <w:rFonts w:ascii="Calibri" w:hAnsi="Calibri"/>
          <w:sz w:val="21"/>
          <w:szCs w:val="21"/>
        </w:rPr>
      </w:pPr>
      <w:r>
        <w:rPr>
          <w:rFonts w:hint="eastAsia"/>
          <w:szCs w:val="21"/>
        </w:rPr>
        <w:t>*</w:t>
      </w:r>
      <w:r>
        <w:rPr>
          <w:rFonts w:hint="eastAsia" w:ascii="Calibri" w:hAnsi="Calibri"/>
          <w:sz w:val="21"/>
          <w:szCs w:val="21"/>
        </w:rPr>
        <w:t>**配置</w:t>
      </w:r>
      <w:r>
        <w:rPr>
          <w:rFonts w:ascii="Calibri" w:hAnsi="Calibri"/>
          <w:sz w:val="21"/>
          <w:szCs w:val="21"/>
        </w:rPr>
        <w:t>psmC.eDRX0.ctnb</w:t>
      </w:r>
      <w:r>
        <w:rPr>
          <w:rFonts w:hint="eastAsia" w:ascii="Calibri" w:hAnsi="Calibri"/>
          <w:sz w:val="21"/>
          <w:szCs w:val="21"/>
        </w:rPr>
        <w:t xml:space="preserve"> 模板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szCs w:val="21"/>
        </w:rPr>
      </w:pPr>
      <w:r>
        <w:t>ADD POWERSAVE POLICY:</w:t>
      </w:r>
      <w:r>
        <w:rPr>
          <w:rFonts w:hint="eastAsia"/>
          <w:color w:val="000000"/>
          <w:szCs w:val="21"/>
          <w:shd w:val="clear" w:color="auto" w:fill="FFFFFF"/>
        </w:rPr>
        <w:t xml:space="preserve"> POLICYID=258,POLICYNAME="PSM_180 and eDRX_20",PSMATPRIO="LOW"-"HIGH",PSMATVALUE=180,PSMT3412PRIO=" LOW "-" MEDIUM "-"HIGH",PSMUNREACHABLE=600,EDRXCYCPRIO="LOW"-"HIGH",EDRXCYCNBVALUE="2",EDRXNBPTWVALUE="4"</w:t>
      </w:r>
      <w:r>
        <w:t>;</w:t>
      </w:r>
    </w:p>
    <w:p>
      <w:pPr>
        <w:ind w:firstLine="2160" w:firstLineChars="900"/>
        <w:rPr>
          <w:rFonts w:ascii="Calibri" w:hAnsi="Calibri"/>
          <w:sz w:val="21"/>
          <w:szCs w:val="21"/>
        </w:rPr>
      </w:pPr>
      <w:r>
        <w:rPr>
          <w:rFonts w:hint="eastAsia"/>
          <w:szCs w:val="21"/>
        </w:rPr>
        <w:t>*</w:t>
      </w:r>
      <w:r>
        <w:rPr>
          <w:rFonts w:hint="eastAsia" w:ascii="Calibri" w:hAnsi="Calibri"/>
          <w:sz w:val="21"/>
          <w:szCs w:val="21"/>
        </w:rPr>
        <w:t>**配置</w:t>
      </w:r>
      <w:r>
        <w:rPr>
          <w:rFonts w:ascii="Calibri" w:hAnsi="Calibri"/>
          <w:sz w:val="21"/>
          <w:szCs w:val="21"/>
        </w:rPr>
        <w:t>psmF.eDRXC.ctnb</w:t>
      </w:r>
      <w:r>
        <w:rPr>
          <w:rFonts w:hint="eastAsia" w:ascii="Calibri" w:hAnsi="Calibri"/>
          <w:sz w:val="21"/>
          <w:szCs w:val="21"/>
        </w:rPr>
        <w:t xml:space="preserve"> 模板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</w:pPr>
      <w:r>
        <w:t>ADD POWERSAVE POLICY:</w:t>
      </w:r>
      <w:r>
        <w:rPr>
          <w:rFonts w:hint="eastAsia"/>
          <w:color w:val="000000"/>
          <w:szCs w:val="21"/>
          <w:shd w:val="clear" w:color="auto" w:fill="FFFFFF"/>
        </w:rPr>
        <w:t xml:space="preserve"> POLICYID=259,POLICYNAME="eDRX_655_10",AUTHPOLICY="EDRX",PSMT3412PRIO=" LOW "-" MEDIUM "-"HIGH",PSMUNREACHABLE=600,EDRXCYCPRIO="LOW"-"HIGH",EDRXCYCNBVALUE="64",EDRXNBPTWVALUE="4"</w:t>
      </w:r>
      <w:r>
        <w:t>;</w:t>
      </w:r>
    </w:p>
    <w:p>
      <w:pPr>
        <w:pStyle w:val="87"/>
        <w:spacing w:line="360" w:lineRule="auto"/>
        <w:ind w:left="367" w:leftChars="153" w:firstLine="2415" w:firstLineChars="1150"/>
      </w:pPr>
      <w:r>
        <w:rPr>
          <w:rFonts w:hint="eastAsia"/>
          <w:szCs w:val="21"/>
        </w:rPr>
        <w:t>***配置</w:t>
      </w:r>
      <w:r>
        <w:rPr>
          <w:szCs w:val="21"/>
        </w:rPr>
        <w:t>psm0.eDRXH.ctnb</w:t>
      </w:r>
      <w:r>
        <w:rPr>
          <w:rFonts w:hint="eastAsia"/>
          <w:szCs w:val="21"/>
        </w:rPr>
        <w:t xml:space="preserve"> 模板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szCs w:val="21"/>
        </w:rPr>
      </w:pPr>
      <w:r>
        <w:t>ADD POWERSAVE POLICY:</w:t>
      </w:r>
      <w:r>
        <w:rPr>
          <w:rFonts w:hint="eastAsia"/>
          <w:color w:val="000000"/>
          <w:szCs w:val="21"/>
          <w:shd w:val="clear" w:color="auto" w:fill="FFFFFF"/>
        </w:rPr>
        <w:t xml:space="preserve"> POLICYID=260,POLICYNAME="eDRX_40_10",AUTHPOLICY="EDRX",PSMT3412PRIO=" LOW "-" MEDIUM "-"HIGH",PSMUNREACHABLE=600,EDRXCYCPRIO="LOW"-"HIGH",EDRXCYCNBVALUE="4",EDRXNBPTWVALUE="4"</w:t>
      </w:r>
      <w:r>
        <w:t>;</w:t>
      </w:r>
      <w:r>
        <w:rPr>
          <w:rFonts w:hint="eastAsia"/>
        </w:rPr>
        <w:t xml:space="preserve">      </w:t>
      </w:r>
      <w:r>
        <w:rPr>
          <w:rFonts w:hint="eastAsia"/>
          <w:szCs w:val="21"/>
        </w:rPr>
        <w:t>***</w:t>
      </w:r>
      <w:r>
        <w:rPr>
          <w:rFonts w:hint="eastAsia"/>
          <w:b/>
          <w:szCs w:val="21"/>
        </w:rPr>
        <w:t>配置</w:t>
      </w:r>
      <w:r>
        <w:rPr>
          <w:b/>
          <w:szCs w:val="21"/>
        </w:rPr>
        <w:t>psm0.eDRXD.ctnb</w:t>
      </w:r>
      <w:r>
        <w:rPr>
          <w:rFonts w:hint="eastAsia"/>
          <w:b/>
          <w:szCs w:val="21"/>
        </w:rPr>
        <w:t xml:space="preserve"> 模板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szCs w:val="21"/>
        </w:rPr>
      </w:pPr>
      <w:r>
        <w:t>ADD POWERSAVE POLICY:</w:t>
      </w:r>
      <w:r>
        <w:rPr>
          <w:rFonts w:hint="eastAsia"/>
          <w:color w:val="000000"/>
          <w:szCs w:val="21"/>
          <w:shd w:val="clear" w:color="auto" w:fill="FFFFFF"/>
        </w:rPr>
        <w:t xml:space="preserve"> POLICYID=261,POLICYNAME="eDRX_20_10",AUTHPOLICY="EDRX",PSMT3412PRIO=" LOW "-" MEDIUM "-"HIGH",PSMUNREACHABLE=600,EDRXCYCPRIO="LOW"-"HIGH",EDRXCYCNBVALUE="2",EDRXNBPTWVALUE="4"</w:t>
      </w:r>
      <w:r>
        <w:t>;</w:t>
      </w:r>
      <w:r>
        <w:rPr>
          <w:rFonts w:hint="eastAsia"/>
        </w:rPr>
        <w:t xml:space="preserve">         </w:t>
      </w:r>
      <w:r>
        <w:rPr>
          <w:rFonts w:hint="eastAsia"/>
          <w:szCs w:val="21"/>
        </w:rPr>
        <w:t>***</w:t>
      </w:r>
      <w:r>
        <w:rPr>
          <w:rFonts w:hint="eastAsia"/>
          <w:b/>
          <w:szCs w:val="21"/>
        </w:rPr>
        <w:t>配置</w:t>
      </w:r>
      <w:r>
        <w:rPr>
          <w:b/>
          <w:szCs w:val="21"/>
        </w:rPr>
        <w:t>psm0.eDRXC.ctnb</w:t>
      </w:r>
      <w:r>
        <w:rPr>
          <w:rFonts w:hint="eastAsia"/>
          <w:b/>
          <w:szCs w:val="21"/>
        </w:rPr>
        <w:t xml:space="preserve"> 模板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szCs w:val="21"/>
        </w:rPr>
      </w:pPr>
      <w:r>
        <w:t>ADD POWERSAVE POLICY:POLICYID=</w:t>
      </w:r>
      <w:r>
        <w:rPr>
          <w:highlight w:val="yellow"/>
        </w:rPr>
        <w:t>2</w:t>
      </w:r>
      <w:r>
        <w:rPr>
          <w:rFonts w:hint="eastAsia"/>
          <w:highlight w:val="yellow"/>
        </w:rPr>
        <w:t>6</w:t>
      </w:r>
      <w:r>
        <w:rPr>
          <w:rFonts w:hint="eastAsia"/>
        </w:rPr>
        <w:t>3</w:t>
      </w:r>
      <w:r>
        <w:t>,</w:t>
      </w:r>
      <w:r>
        <w:rPr>
          <w:rFonts w:hint="eastAsia"/>
          <w:color w:val="000000"/>
          <w:szCs w:val="21"/>
          <w:shd w:val="clear" w:color="auto" w:fill="FFFFFF"/>
        </w:rPr>
        <w:t xml:space="preserve"> POLICYNAME="UE_prefer",PSMATPRIO="HIGH"-"LOW",PSMT3412PRIO=" HIGH "-" MEDIUM "-" LOW ",EDRXCYCPRIO="HIGH"-"LOW"；</w:t>
      </w:r>
      <w:r>
        <w:rPr>
          <w:rFonts w:hint="eastAsia"/>
        </w:rPr>
        <w:t xml:space="preserve">                  </w:t>
      </w:r>
    </w:p>
    <w:p>
      <w:pPr>
        <w:pStyle w:val="87"/>
        <w:spacing w:line="360" w:lineRule="auto"/>
        <w:ind w:left="367" w:leftChars="153" w:firstLine="735" w:firstLineChars="350"/>
        <w:rPr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  <w:b/>
          <w:szCs w:val="21"/>
        </w:rPr>
        <w:t>**配置ue.prefe</w:t>
      </w:r>
      <w:r>
        <w:rPr>
          <w:b/>
          <w:szCs w:val="21"/>
        </w:rPr>
        <w:t>r</w:t>
      </w:r>
      <w:r>
        <w:rPr>
          <w:rFonts w:hint="eastAsia"/>
          <w:b/>
          <w:szCs w:val="21"/>
        </w:rPr>
        <w:t>.c</w:t>
      </w:r>
      <w:r>
        <w:rPr>
          <w:b/>
          <w:szCs w:val="21"/>
        </w:rPr>
        <w:t>tnb</w:t>
      </w:r>
      <w:r>
        <w:rPr>
          <w:rFonts w:hint="eastAsia"/>
          <w:b/>
          <w:szCs w:val="21"/>
        </w:rPr>
        <w:t xml:space="preserve"> 模板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3、参数优先级顺序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1）周期性TAU时长默认HSS优先</w:t>
      </w:r>
    </w:p>
    <w:p>
      <w:pPr>
        <w:rPr>
          <w:szCs w:val="21"/>
        </w:rPr>
      </w:pPr>
      <w:r>
        <w:drawing>
          <wp:inline distT="0" distB="0" distL="0" distR="0">
            <wp:extent cx="4410075" cy="1352550"/>
            <wp:effectExtent l="0" t="0" r="9525" b="0"/>
            <wp:docPr id="1" name="图片 1" descr="C:\Users\admin\AppData\Roaming\Foxmail7\Temp-13976-20170705105026\blob(07-05-10-54-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\AppData\Roaming\Foxmail7\Temp-13976-20170705105026\blob(07-05-10-54-5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2）PSM ACTIVE-TIMES 默认UE请求优先</w:t>
      </w:r>
    </w:p>
    <w:p>
      <w:pPr>
        <w:rPr>
          <w:szCs w:val="21"/>
        </w:rPr>
      </w:pPr>
      <w:r>
        <w:drawing>
          <wp:inline distT="0" distB="0" distL="0" distR="0">
            <wp:extent cx="4457700" cy="1447800"/>
            <wp:effectExtent l="0" t="0" r="0" b="0"/>
            <wp:docPr id="5" name="图片 5" descr="C:\Users\admin\AppData\Roaming\Foxmail7\Temp-13976-20170705105026\blob(07-05-10-54-51)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\AppData\Roaming\Foxmail7\Temp-13976-20170705105026\blob(07-05-10-54-51)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3）</w:t>
      </w:r>
      <w:r>
        <w:rPr>
          <w:szCs w:val="21"/>
        </w:rPr>
        <w:t>Edrx</w:t>
      </w:r>
      <w:r>
        <w:rPr>
          <w:rFonts w:hint="eastAsia"/>
          <w:szCs w:val="21"/>
        </w:rPr>
        <w:t xml:space="preserve"> Cycle默认UE请求优先</w:t>
      </w:r>
    </w:p>
    <w:p>
      <w:pPr>
        <w:rPr>
          <w:szCs w:val="21"/>
        </w:rPr>
      </w:pPr>
      <w:r>
        <w:drawing>
          <wp:inline distT="0" distB="0" distL="0" distR="0">
            <wp:extent cx="4457700" cy="1447800"/>
            <wp:effectExtent l="0" t="0" r="0" b="0"/>
            <wp:docPr id="6" name="图片 6" descr="C:\Users\admin\AppData\Roaming\Foxmail7\Temp-13976-20170705105026\blob(07-05-10-54-51)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\AppData\Roaming\Foxmail7\Temp-13976-20170705105026\blob(07-05-10-54-51)(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4、设置APN与PSM &amp; eDRX模板关联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</w:pPr>
      <w:r>
        <w:t>ADD POWERSAVE POLICY FACTOR:FACTORAPN="ctnb",POLICYID=256;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</w:pPr>
      <w:r>
        <w:t>ADD POWERSAVE POLICY FACTOR:FACTORAPN="</w:t>
      </w:r>
      <w:r>
        <w:rPr>
          <w:szCs w:val="21"/>
        </w:rPr>
        <w:t xml:space="preserve"> p</w:t>
      </w:r>
      <w:r>
        <w:rPr>
          <w:rFonts w:hint="eastAsia"/>
          <w:szCs w:val="21"/>
        </w:rPr>
        <w:t>sm</w:t>
      </w:r>
      <w:r>
        <w:rPr>
          <w:szCs w:val="21"/>
        </w:rPr>
        <w:t>A.eDRX0</w:t>
      </w:r>
      <w:r>
        <w:rPr>
          <w:rFonts w:hint="eastAsia"/>
          <w:szCs w:val="21"/>
        </w:rPr>
        <w:t>.c</w:t>
      </w:r>
      <w:r>
        <w:rPr>
          <w:szCs w:val="21"/>
        </w:rPr>
        <w:t>tnb</w:t>
      </w:r>
      <w:r>
        <w:rPr>
          <w:rFonts w:hint="eastAsia"/>
          <w:szCs w:val="21"/>
        </w:rPr>
        <w:t xml:space="preserve"> </w:t>
      </w:r>
      <w:r>
        <w:t>",POLICYID=256;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</w:pPr>
      <w:r>
        <w:t>ADD POWERSAVE POLICY FACTOR:FACTORAPN="</w:t>
      </w:r>
      <w:r>
        <w:rPr>
          <w:szCs w:val="21"/>
        </w:rPr>
        <w:t xml:space="preserve"> psmC.eDRX0.ctnb</w:t>
      </w:r>
      <w:r>
        <w:rPr>
          <w:rFonts w:hint="eastAsia"/>
          <w:szCs w:val="21"/>
        </w:rPr>
        <w:t xml:space="preserve"> </w:t>
      </w:r>
      <w:r>
        <w:t>",POLICYID=25</w:t>
      </w:r>
      <w:r>
        <w:rPr>
          <w:rFonts w:hint="eastAsia"/>
        </w:rPr>
        <w:t>7</w:t>
      </w:r>
      <w:r>
        <w:t>;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</w:pPr>
      <w:r>
        <w:t>ADD POWERSAVE POLICY FACTOR:FACTORAPN="</w:t>
      </w:r>
      <w:r>
        <w:rPr>
          <w:szCs w:val="21"/>
        </w:rPr>
        <w:t xml:space="preserve"> psmF.eDRXC.ctnb</w:t>
      </w:r>
      <w:r>
        <w:rPr>
          <w:rFonts w:hint="eastAsia"/>
          <w:szCs w:val="21"/>
        </w:rPr>
        <w:t xml:space="preserve"> </w:t>
      </w:r>
      <w:r>
        <w:t>",POLICYID=25</w:t>
      </w:r>
      <w:r>
        <w:rPr>
          <w:rFonts w:hint="eastAsia"/>
        </w:rPr>
        <w:t>8；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</w:pPr>
      <w:r>
        <w:t>ADD POWERSAVE POLICY FACTOR:FACTORAPN="</w:t>
      </w:r>
      <w:r>
        <w:rPr>
          <w:szCs w:val="21"/>
        </w:rPr>
        <w:t xml:space="preserve"> psm0.eDRXH.ctnb</w:t>
      </w:r>
      <w:r>
        <w:t>",POLICYID=25</w:t>
      </w:r>
      <w:r>
        <w:rPr>
          <w:rFonts w:hint="eastAsia"/>
        </w:rPr>
        <w:t>9；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</w:pPr>
      <w:r>
        <w:t>ADD POWERSAVE POLICY FACTOR:FACTORAPN="</w:t>
      </w:r>
      <w:r>
        <w:rPr>
          <w:szCs w:val="21"/>
        </w:rPr>
        <w:t xml:space="preserve"> </w:t>
      </w:r>
      <w:r>
        <w:rPr>
          <w:b/>
          <w:szCs w:val="21"/>
        </w:rPr>
        <w:t>psm0.eDRXD.ctnb</w:t>
      </w:r>
      <w:r>
        <w:t>",POLICYID=2</w:t>
      </w:r>
      <w:r>
        <w:rPr>
          <w:rFonts w:hint="eastAsia"/>
        </w:rPr>
        <w:t>60；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</w:pPr>
      <w:r>
        <w:t>ADD POWERSAVE POLICY FACTOR:FACTORAPN="</w:t>
      </w:r>
      <w:r>
        <w:rPr>
          <w:b/>
          <w:szCs w:val="21"/>
        </w:rPr>
        <w:t>psm0.eDRXC.ctnb</w:t>
      </w:r>
      <w:r>
        <w:t>",POLICYID=2</w:t>
      </w:r>
      <w:r>
        <w:rPr>
          <w:rFonts w:hint="eastAsia"/>
        </w:rPr>
        <w:t>61；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</w:pPr>
      <w:r>
        <w:t>ADD POWERSAVE POLICY FACTOR:FACTORAPN="</w:t>
      </w:r>
      <w:r>
        <w:rPr>
          <w:b/>
          <w:szCs w:val="21"/>
        </w:rPr>
        <w:t>psm0.eDRX0.ctnb</w:t>
      </w:r>
      <w:r>
        <w:t>",POLICYID=2</w:t>
      </w:r>
      <w:r>
        <w:rPr>
          <w:rFonts w:hint="eastAsia"/>
        </w:rPr>
        <w:t>62；</w:t>
      </w:r>
      <w:r>
        <w:rPr>
          <w:rFonts w:hint="eastAsia"/>
          <w:b/>
          <w:color w:val="FF0000"/>
        </w:rPr>
        <w:t>（不支持）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</w:pPr>
      <w:r>
        <w:t>ADD POWERSAVE POLICY FACTOR:FACTORAPN="</w:t>
      </w:r>
      <w:r>
        <w:rPr>
          <w:rFonts w:hint="eastAsia"/>
          <w:b/>
          <w:szCs w:val="21"/>
        </w:rPr>
        <w:t>ue.prefe</w:t>
      </w:r>
      <w:r>
        <w:rPr>
          <w:b/>
          <w:szCs w:val="21"/>
        </w:rPr>
        <w:t>r</w:t>
      </w:r>
      <w:r>
        <w:rPr>
          <w:rFonts w:hint="eastAsia"/>
          <w:b/>
          <w:szCs w:val="21"/>
        </w:rPr>
        <w:t>.c</w:t>
      </w:r>
      <w:r>
        <w:rPr>
          <w:b/>
          <w:szCs w:val="21"/>
        </w:rPr>
        <w:t>tnb</w:t>
      </w:r>
      <w:r>
        <w:t>",POLICYID=2</w:t>
      </w:r>
      <w:r>
        <w:rPr>
          <w:rFonts w:hint="eastAsia"/>
        </w:rPr>
        <w:t>63；</w:t>
      </w:r>
    </w:p>
    <w:p/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5、终端授时配置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</w:pPr>
      <w:del w:id="194" w:author="lenovo" w:date="2017-07-27T09:29:00Z">
        <w:r>
          <w:rPr>
            <w:rFonts w:hint="eastAsia"/>
          </w:rPr>
          <w:delText>SET MME NITZ:SCENENI="NULL",SCENETZ="IMSI"&amp;"GUTI"&amp;"RATTOGUTI"&amp;"RATTEGUTI"&amp;"RA</w:delText>
        </w:r>
      </w:del>
      <w:ins w:id="195" w:author="lenovo" w:date="2017-07-27T09:29:00Z">
        <w:r>
          <w:rPr>
            <w:rFonts w:ascii="Calibri" w:hAnsi="Calibri" w:eastAsia="宋体"/>
            <w:color w:val="auto"/>
            <w:sz w:val="21"/>
            <w:szCs w:val="22"/>
            <w:shd w:val="clear" w:color="auto" w:fill="auto"/>
            <w:rPrChange w:id="196" w:author="hanxiaobin" w:date="2017-08-03T09:42:00Z">
              <w:rPr>
                <w:rFonts w:ascii="微软雅黑" w:hAnsi="微软雅黑" w:eastAsia="微软雅黑"/>
                <w:color w:val="000000"/>
                <w:sz w:val="24"/>
                <w:szCs w:val="21"/>
                <w:shd w:val="clear" w:color="auto" w:fill="CCE8CF"/>
              </w:rPr>
            </w:rPrChange>
          </w:rPr>
          <w:t>SET MME NITZ:SCENENI="NULL",SCENETZ="IMSI"&amp;"GUTI"&amp;"RATTOGUTI"&amp;"RATTEGUTI"&amp;"RATTOTAU",SENDTM="YES";</w:t>
        </w:r>
      </w:ins>
    </w:p>
    <w:p>
      <w:pPr>
        <w:pStyle w:val="87"/>
        <w:spacing w:line="360" w:lineRule="auto"/>
        <w:ind w:left="368" w:firstLine="0" w:firstLineChars="0"/>
      </w:pPr>
    </w:p>
    <w:p>
      <w:pPr>
        <w:keepNext/>
        <w:keepLines/>
        <w:widowControl/>
        <w:topLinePunct/>
        <w:adjustRightInd w:val="0"/>
        <w:snapToGrid w:val="0"/>
        <w:spacing w:before="200" w:after="160" w:line="240" w:lineRule="atLeast"/>
        <w:jc w:val="left"/>
        <w:outlineLvl w:val="2"/>
        <w:rPr>
          <w:rFonts w:ascii="Book Antiqua" w:hAnsi="Book Antiqua" w:eastAsia="黑体" w:cs="宋体"/>
          <w:sz w:val="32"/>
          <w:szCs w:val="32"/>
        </w:rPr>
      </w:pPr>
      <w:bookmarkStart w:id="31" w:name="_Toc488755981"/>
      <w:r>
        <w:rPr>
          <w:rFonts w:hint="eastAsia" w:ascii="Book Antiqua" w:hAnsi="Book Antiqua" w:eastAsia="黑体" w:cs="宋体"/>
          <w:sz w:val="32"/>
          <w:szCs w:val="32"/>
        </w:rPr>
        <w:t>4.1.3 爱立信 MME数据配置</w:t>
      </w:r>
      <w:bookmarkEnd w:id="31"/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1、设置PSM &amp; eDRX开关</w:t>
      </w:r>
    </w:p>
    <w:p>
      <w:pPr>
        <w:ind w:firstLine="360" w:firstLineChars="150"/>
        <w:rPr>
          <w:rFonts w:asciiTheme="minorEastAsia" w:hAnsiTheme="minorEastAsia" w:eastAsiaTheme="minorEastAsia"/>
          <w:i/>
        </w:rPr>
      </w:pPr>
      <w:r>
        <w:rPr>
          <w:rFonts w:asciiTheme="minorEastAsia" w:hAnsiTheme="minorEastAsia" w:eastAsiaTheme="minorEastAsia"/>
          <w:i/>
        </w:rPr>
        <w:t>gsh modify_feature -name data_over_nas -state on</w:t>
      </w:r>
    </w:p>
    <w:p>
      <w:pPr>
        <w:ind w:firstLine="360" w:firstLineChars="150"/>
        <w:rPr>
          <w:rFonts w:asciiTheme="minorEastAsia" w:hAnsiTheme="minorEastAsia" w:eastAsiaTheme="minorEastAsia"/>
          <w:i/>
        </w:rPr>
      </w:pPr>
      <w:r>
        <w:rPr>
          <w:rFonts w:asciiTheme="minorEastAsia" w:hAnsiTheme="minorEastAsia" w:eastAsiaTheme="minorEastAsia"/>
          <w:i/>
        </w:rPr>
        <w:t>gsh modify_feature -name edrx_lte -state on</w:t>
      </w:r>
    </w:p>
    <w:p>
      <w:pPr>
        <w:ind w:firstLine="360" w:firstLineChars="150"/>
        <w:rPr>
          <w:rFonts w:asciiTheme="minorEastAsia" w:hAnsiTheme="minorEastAsia" w:eastAsiaTheme="minorEastAsia"/>
          <w:i/>
        </w:rPr>
      </w:pPr>
      <w:r>
        <w:rPr>
          <w:rFonts w:asciiTheme="minorEastAsia" w:hAnsiTheme="minorEastAsia" w:eastAsiaTheme="minorEastAsia"/>
          <w:i/>
        </w:rPr>
        <w:t>gsh modify_feature -name psm_lte -state on</w:t>
      </w:r>
    </w:p>
    <w:p>
      <w:pPr>
        <w:pStyle w:val="20"/>
        <w:spacing w:before="240"/>
        <w:rPr>
          <w:ins w:id="197" w:author="admin" w:date="2017-07-25T14:47:00Z"/>
        </w:rPr>
      </w:pPr>
      <w:ins w:id="198" w:author="admin" w:date="2017-07-25T14:47:00Z">
        <w:commentRangeStart w:id="0"/>
        <w:r>
          <w:rPr>
            <w:rFonts w:hint="eastAsia"/>
          </w:rPr>
          <w:t>配置</w:t>
        </w:r>
      </w:ins>
      <w:ins w:id="199" w:author="admin" w:date="2017-07-25T14:47:00Z">
        <w:r>
          <w:rPr/>
          <w:t>eDRX</w:t>
        </w:r>
      </w:ins>
      <w:ins w:id="200" w:author="admin" w:date="2017-07-25T14:47:00Z">
        <w:r>
          <w:rPr>
            <w:rFonts w:hint="eastAsia"/>
          </w:rPr>
          <w:t>参数：</w:t>
        </w:r>
        <w:commentRangeEnd w:id="0"/>
      </w:ins>
      <w:ins w:id="201" w:author="admin" w:date="2017-07-25T14:47:00Z">
        <w:r>
          <w:rPr>
            <w:rStyle w:val="44"/>
            <w:kern w:val="2"/>
          </w:rPr>
          <w:commentReference w:id="0"/>
        </w:r>
      </w:ins>
    </w:p>
    <w:p>
      <w:pPr>
        <w:pStyle w:val="20"/>
        <w:ind w:firstLine="360" w:firstLineChars="150"/>
        <w:rPr>
          <w:ins w:id="203" w:author="admin" w:date="2017-07-25T14:47:00Z"/>
          <w:rFonts w:asciiTheme="minorEastAsia" w:hAnsiTheme="minorEastAsia" w:eastAsiaTheme="minorEastAsia"/>
          <w:i/>
          <w:kern w:val="2"/>
          <w:rPrChange w:id="204" w:author="admin" w:date="2017-07-25T14:47:00Z">
            <w:rPr>
              <w:ins w:id="205" w:author="admin" w:date="2017-07-25T14:47:00Z"/>
              <w:i/>
            </w:rPr>
          </w:rPrChange>
        </w:rPr>
        <w:pPrChange w:id="202" w:author="admin" w:date="2017-07-25T14:47:00Z">
          <w:pPr>
            <w:pStyle w:val="20"/>
          </w:pPr>
        </w:pPrChange>
      </w:pPr>
      <w:ins w:id="206" w:author="admin" w:date="2017-07-25T14:47:00Z">
        <w:r>
          <w:rPr>
            <w:rFonts w:asciiTheme="minorEastAsia" w:hAnsiTheme="minorEastAsia" w:eastAsiaTheme="minorEastAsia"/>
            <w:i/>
            <w:kern w:val="2"/>
            <w:rPrChange w:id="207" w:author="admin" w:date="2017-07-25T14:47:00Z">
              <w:rPr>
                <w:i/>
              </w:rPr>
            </w:rPrChange>
          </w:rPr>
          <w:t>gsh</w:t>
        </w:r>
      </w:ins>
      <w:ins w:id="208" w:author="admin" w:date="2017-07-25T14:47:00Z">
        <w:r>
          <w:rPr>
            <w:rFonts w:asciiTheme="minorEastAsia" w:hAnsiTheme="minorEastAsia" w:eastAsiaTheme="minorEastAsia"/>
            <w:i/>
            <w:kern w:val="2"/>
            <w:rPrChange w:id="209" w:author="admin" w:date="2017-07-25T14:47:00Z">
              <w:rPr>
                <w:i/>
              </w:rPr>
            </w:rPrChange>
          </w:rPr>
          <w:t xml:space="preserve"> </w:t>
        </w:r>
      </w:ins>
      <w:ins w:id="210" w:author="admin" w:date="2017-07-25T14:47:00Z">
        <w:r>
          <w:rPr>
            <w:rFonts w:asciiTheme="minorEastAsia" w:hAnsiTheme="minorEastAsia" w:eastAsiaTheme="minorEastAsia"/>
            <w:i/>
            <w:kern w:val="2"/>
            <w:rPrChange w:id="211" w:author="admin" w:date="2017-07-25T14:47:00Z">
              <w:rPr>
                <w:i/>
              </w:rPr>
            </w:rPrChange>
          </w:rPr>
          <w:t>create_edrx</w:t>
        </w:r>
      </w:ins>
      <w:ins w:id="212" w:author="admin" w:date="2017-07-25T14:47:00Z">
        <w:r>
          <w:rPr>
            <w:rFonts w:asciiTheme="minorEastAsia" w:hAnsiTheme="minorEastAsia" w:eastAsiaTheme="minorEastAsia"/>
            <w:i/>
            <w:kern w:val="2"/>
            <w:rPrChange w:id="213" w:author="admin" w:date="2017-07-25T14:47:00Z">
              <w:rPr>
                <w:i/>
              </w:rPr>
            </w:rPrChange>
          </w:rPr>
          <w:t xml:space="preserve"> -</w:t>
        </w:r>
      </w:ins>
      <w:ins w:id="214" w:author="admin" w:date="2017-07-25T14:47:00Z">
        <w:r>
          <w:rPr>
            <w:rFonts w:asciiTheme="minorEastAsia" w:hAnsiTheme="minorEastAsia" w:eastAsiaTheme="minorEastAsia"/>
            <w:i/>
            <w:kern w:val="2"/>
            <w:rPrChange w:id="215" w:author="admin" w:date="2017-07-25T14:47:00Z">
              <w:rPr>
                <w:i/>
              </w:rPr>
            </w:rPrChange>
          </w:rPr>
          <w:t>edrxname</w:t>
        </w:r>
      </w:ins>
      <w:ins w:id="216" w:author="admin" w:date="2017-07-25T14:47:00Z">
        <w:r>
          <w:rPr>
            <w:rFonts w:asciiTheme="minorEastAsia" w:hAnsiTheme="minorEastAsia" w:eastAsiaTheme="minorEastAsia"/>
            <w:i/>
            <w:kern w:val="2"/>
            <w:rPrChange w:id="217" w:author="admin" w:date="2017-07-25T14:47:00Z">
              <w:rPr>
                <w:i/>
              </w:rPr>
            </w:rPrChange>
          </w:rPr>
          <w:t xml:space="preserve"> </w:t>
        </w:r>
      </w:ins>
      <w:ins w:id="218" w:author="admin" w:date="2017-07-25T14:47:00Z">
        <w:r>
          <w:rPr>
            <w:rFonts w:asciiTheme="minorEastAsia" w:hAnsiTheme="minorEastAsia" w:eastAsiaTheme="minorEastAsia"/>
            <w:i/>
            <w:kern w:val="2"/>
            <w:rPrChange w:id="219" w:author="admin" w:date="2017-07-25T14:47:00Z">
              <w:rPr>
                <w:i/>
              </w:rPr>
            </w:rPrChange>
          </w:rPr>
          <w:t>EdrxName</w:t>
        </w:r>
      </w:ins>
      <w:ins w:id="220" w:author="admin" w:date="2017-07-25T14:47:00Z">
        <w:r>
          <w:rPr>
            <w:rFonts w:asciiTheme="minorEastAsia" w:hAnsiTheme="minorEastAsia" w:eastAsiaTheme="minorEastAsia"/>
            <w:i/>
            <w:kern w:val="2"/>
            <w:rPrChange w:id="221" w:author="admin" w:date="2017-07-25T14:47:00Z">
              <w:rPr>
                <w:i/>
              </w:rPr>
            </w:rPrChange>
          </w:rPr>
          <w:t xml:space="preserve"> [-sync </w:t>
        </w:r>
      </w:ins>
      <w:ins w:id="222" w:author="admin" w:date="2017-07-25T14:47:00Z">
        <w:r>
          <w:rPr>
            <w:rFonts w:asciiTheme="minorEastAsia" w:hAnsiTheme="minorEastAsia" w:eastAsiaTheme="minorEastAsia"/>
            <w:i/>
            <w:kern w:val="2"/>
            <w:rPrChange w:id="223" w:author="admin" w:date="2017-07-25T14:47:00Z">
              <w:rPr>
                <w:i/>
              </w:rPr>
            </w:rPrChange>
          </w:rPr>
          <w:t>SyncTime</w:t>
        </w:r>
      </w:ins>
      <w:ins w:id="224" w:author="admin" w:date="2017-07-25T14:47:00Z">
        <w:r>
          <w:rPr>
            <w:rFonts w:asciiTheme="minorEastAsia" w:hAnsiTheme="minorEastAsia" w:eastAsiaTheme="minorEastAsia"/>
            <w:i/>
            <w:kern w:val="2"/>
            <w:rPrChange w:id="225" w:author="admin" w:date="2017-07-25T14:47:00Z">
              <w:rPr>
                <w:i/>
              </w:rPr>
            </w:rPrChange>
          </w:rPr>
          <w:t>]</w:t>
        </w:r>
      </w:ins>
    </w:p>
    <w:p>
      <w:pPr>
        <w:pStyle w:val="20"/>
        <w:ind w:firstLine="360" w:firstLineChars="150"/>
        <w:rPr>
          <w:ins w:id="227" w:author="admin" w:date="2017-07-25T14:47:00Z"/>
          <w:rFonts w:asciiTheme="minorEastAsia" w:hAnsiTheme="minorEastAsia" w:eastAsiaTheme="minorEastAsia"/>
          <w:i/>
          <w:kern w:val="2"/>
          <w:rPrChange w:id="228" w:author="admin" w:date="2017-07-25T14:47:00Z">
            <w:rPr>
              <w:ins w:id="229" w:author="admin" w:date="2017-07-25T14:47:00Z"/>
              <w:i/>
            </w:rPr>
          </w:rPrChange>
        </w:rPr>
        <w:pPrChange w:id="226" w:author="admin" w:date="2017-07-25T14:47:00Z">
          <w:pPr>
            <w:pStyle w:val="20"/>
          </w:pPr>
        </w:pPrChange>
      </w:pPr>
      <w:ins w:id="230" w:author="admin" w:date="2017-07-25T14:47:00Z">
        <w:r>
          <w:rPr>
            <w:rFonts w:asciiTheme="minorEastAsia" w:hAnsiTheme="minorEastAsia" w:eastAsiaTheme="minorEastAsia"/>
            <w:i/>
            <w:kern w:val="2"/>
            <w:rPrChange w:id="231" w:author="admin" w:date="2017-07-25T14:47:00Z">
              <w:rPr>
                <w:i/>
              </w:rPr>
            </w:rPrChange>
          </w:rPr>
          <w:t>[-</w:t>
        </w:r>
      </w:ins>
      <w:ins w:id="232" w:author="admin" w:date="2017-07-25T14:47:00Z">
        <w:r>
          <w:rPr>
            <w:rFonts w:asciiTheme="minorEastAsia" w:hAnsiTheme="minorEastAsia" w:eastAsiaTheme="minorEastAsia"/>
            <w:i/>
            <w:kern w:val="2"/>
            <w:rPrChange w:id="233" w:author="admin" w:date="2017-07-25T14:47:00Z">
              <w:rPr>
                <w:i/>
              </w:rPr>
            </w:rPrChange>
          </w:rPr>
          <w:t>nbppt</w:t>
        </w:r>
      </w:ins>
      <w:ins w:id="234" w:author="admin" w:date="2017-07-25T14:47:00Z">
        <w:r>
          <w:rPr>
            <w:rFonts w:asciiTheme="minorEastAsia" w:hAnsiTheme="minorEastAsia" w:eastAsiaTheme="minorEastAsia"/>
            <w:i/>
            <w:kern w:val="2"/>
            <w:rPrChange w:id="235" w:author="admin" w:date="2017-07-25T14:47:00Z">
              <w:rPr>
                <w:i/>
              </w:rPr>
            </w:rPrChange>
          </w:rPr>
          <w:t xml:space="preserve"> </w:t>
        </w:r>
      </w:ins>
      <w:ins w:id="236" w:author="admin" w:date="2017-07-25T14:47:00Z">
        <w:r>
          <w:rPr>
            <w:rFonts w:asciiTheme="minorEastAsia" w:hAnsiTheme="minorEastAsia" w:eastAsiaTheme="minorEastAsia"/>
            <w:i/>
            <w:kern w:val="2"/>
            <w:rPrChange w:id="237" w:author="admin" w:date="2017-07-25T14:47:00Z">
              <w:rPr>
                <w:i/>
              </w:rPr>
            </w:rPrChange>
          </w:rPr>
          <w:t>NbPagingPreparationTime</w:t>
        </w:r>
      </w:ins>
      <w:ins w:id="238" w:author="admin" w:date="2017-07-25T14:47:00Z">
        <w:r>
          <w:rPr>
            <w:rFonts w:asciiTheme="minorEastAsia" w:hAnsiTheme="minorEastAsia" w:eastAsiaTheme="minorEastAsia"/>
            <w:i/>
            <w:kern w:val="2"/>
            <w:rPrChange w:id="239" w:author="admin" w:date="2017-07-25T14:47:00Z">
              <w:rPr>
                <w:i/>
              </w:rPr>
            </w:rPrChange>
          </w:rPr>
          <w:t>]</w:t>
        </w:r>
      </w:ins>
    </w:p>
    <w:p>
      <w:pPr>
        <w:pStyle w:val="87"/>
        <w:spacing w:line="360" w:lineRule="auto"/>
        <w:ind w:left="368" w:firstLine="0" w:firstLineChars="0"/>
        <w:rPr>
          <w:szCs w:val="21"/>
        </w:rPr>
      </w:pP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2、设置</w:t>
      </w:r>
      <w:ins w:id="240" w:author="admin" w:date="2017-07-25T14:47:00Z">
        <w:r>
          <w:rPr>
            <w:rFonts w:hint="eastAsia" w:asciiTheme="minorEastAsia" w:hAnsiTheme="minorEastAsia" w:eastAsiaTheme="minorEastAsia"/>
            <w:b/>
          </w:rPr>
          <w:t>基于APN 的</w:t>
        </w:r>
      </w:ins>
      <w:r>
        <w:rPr>
          <w:rFonts w:hint="eastAsia" w:asciiTheme="minorEastAsia" w:hAnsiTheme="minorEastAsia" w:eastAsiaTheme="minorEastAsia"/>
          <w:b/>
        </w:rPr>
        <w:t>PSM &amp; eDRX</w:t>
      </w:r>
      <w:ins w:id="241" w:author="admin" w:date="2017-07-25T14:47:00Z">
        <w:r>
          <w:rPr>
            <w:rFonts w:hint="eastAsia" w:asciiTheme="minorEastAsia" w:hAnsiTheme="minorEastAsia" w:eastAsiaTheme="minorEastAsia"/>
            <w:b/>
          </w:rPr>
          <w:t>参数</w:t>
        </w:r>
      </w:ins>
      <w:del w:id="242" w:author="admin" w:date="2017-07-25T14:47:00Z">
        <w:r>
          <w:rPr>
            <w:rFonts w:hint="eastAsia" w:asciiTheme="minorEastAsia" w:hAnsiTheme="minorEastAsia" w:eastAsiaTheme="minorEastAsia"/>
            <w:b/>
          </w:rPr>
          <w:delText>开关</w:delText>
        </w:r>
      </w:del>
    </w:p>
    <w:p>
      <w:pPr>
        <w:pStyle w:val="87"/>
        <w:spacing w:line="360" w:lineRule="auto"/>
        <w:ind w:left="368" w:firstLine="0" w:firstLineChars="0"/>
        <w:rPr>
          <w:szCs w:val="21"/>
        </w:rPr>
      </w:pPr>
      <w:r>
        <w:rPr>
          <w:rFonts w:hint="eastAsia"/>
          <w:szCs w:val="21"/>
        </w:rPr>
        <w:t>1）配置</w:t>
      </w:r>
      <w:r>
        <w:rPr>
          <w:rFonts w:asciiTheme="minorEastAsia" w:hAnsiTheme="minorEastAsia" w:eastAsiaTheme="minorEastAsia"/>
        </w:rPr>
        <w:t>psma.edrx0.ctnb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rFonts w:asciiTheme="minorEastAsia" w:hAnsiTheme="minorEastAsia" w:eastAsiaTheme="minorEastAsia"/>
          <w:i/>
        </w:rPr>
      </w:pPr>
      <w:r>
        <w:rPr>
          <w:rFonts w:asciiTheme="minorEastAsia" w:hAnsiTheme="minorEastAsia" w:eastAsiaTheme="minorEastAsia"/>
          <w:i/>
        </w:rPr>
        <w:t>gsh create_battery_saving_selection -bssn psmA.eDRX0.ctnb -apn psmA.eDRX0.ctnb -bspn psmA.eDRX0.ctnb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szCs w:val="21"/>
        </w:rPr>
      </w:pPr>
      <w:r>
        <w:rPr>
          <w:rFonts w:asciiTheme="minorEastAsia" w:hAnsiTheme="minorEastAsia" w:eastAsiaTheme="minorEastAsia"/>
          <w:i/>
        </w:rPr>
        <w:t xml:space="preserve">gsh create_battery_saving_profile -bspn psmA.eDRX0.ctnb -atn </w:t>
      </w:r>
      <w:r>
        <w:rPr>
          <w:rFonts w:hint="eastAsia" w:asciiTheme="minorEastAsia" w:hAnsiTheme="minorEastAsia" w:eastAsiaTheme="minorEastAsia"/>
          <w:i/>
        </w:rPr>
        <w:t>2</w:t>
      </w:r>
    </w:p>
    <w:p>
      <w:pPr>
        <w:pStyle w:val="87"/>
        <w:spacing w:line="360" w:lineRule="auto"/>
        <w:ind w:left="368" w:firstLine="0" w:firstLineChars="0"/>
        <w:rPr>
          <w:szCs w:val="21"/>
        </w:rPr>
      </w:pPr>
    </w:p>
    <w:p>
      <w:pPr>
        <w:pStyle w:val="87"/>
        <w:spacing w:line="360" w:lineRule="auto"/>
        <w:ind w:left="368" w:firstLine="0" w:firstLineChars="0"/>
        <w:rPr>
          <w:szCs w:val="21"/>
        </w:rPr>
      </w:pPr>
      <w:r>
        <w:rPr>
          <w:rFonts w:hint="eastAsia"/>
          <w:szCs w:val="21"/>
        </w:rPr>
        <w:t>2）配置</w:t>
      </w:r>
      <w:r>
        <w:rPr>
          <w:rFonts w:hint="eastAsia" w:asciiTheme="minorEastAsia" w:hAnsiTheme="minorEastAsia" w:eastAsiaTheme="minorEastAsia"/>
        </w:rPr>
        <w:t>c</w:t>
      </w:r>
      <w:r>
        <w:rPr>
          <w:rFonts w:asciiTheme="minorEastAsia" w:hAnsiTheme="minorEastAsia" w:eastAsiaTheme="minorEastAsia"/>
        </w:rPr>
        <w:t>tnb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rFonts w:asciiTheme="minorEastAsia" w:hAnsiTheme="minorEastAsia" w:eastAsiaTheme="minorEastAsia"/>
          <w:i/>
        </w:rPr>
      </w:pPr>
      <w:r>
        <w:rPr>
          <w:rFonts w:asciiTheme="minorEastAsia" w:hAnsiTheme="minorEastAsia" w:eastAsiaTheme="minorEastAsia"/>
          <w:i/>
        </w:rPr>
        <w:t>gsh create_battery_saving_selection -bssn ctnb -apn ctnb -bspn ctnb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szCs w:val="21"/>
        </w:rPr>
      </w:pPr>
      <w:r>
        <w:rPr>
          <w:rFonts w:asciiTheme="minorEastAsia" w:hAnsiTheme="minorEastAsia" w:eastAsiaTheme="minorEastAsia"/>
          <w:i/>
        </w:rPr>
        <w:t xml:space="preserve">gsh create_battery_saving_profile -bspn ctnb -atn </w:t>
      </w:r>
      <w:r>
        <w:rPr>
          <w:rFonts w:hint="eastAsia" w:asciiTheme="minorEastAsia" w:hAnsiTheme="minorEastAsia" w:eastAsiaTheme="minorEastAsia"/>
          <w:i/>
        </w:rPr>
        <w:t>2</w:t>
      </w:r>
    </w:p>
    <w:p>
      <w:pPr>
        <w:pStyle w:val="87"/>
        <w:spacing w:line="360" w:lineRule="auto"/>
        <w:ind w:left="368" w:firstLine="0" w:firstLineChars="0"/>
        <w:rPr>
          <w:szCs w:val="21"/>
        </w:rPr>
      </w:pPr>
    </w:p>
    <w:p>
      <w:pPr>
        <w:pStyle w:val="87"/>
        <w:spacing w:line="360" w:lineRule="auto"/>
        <w:ind w:left="368" w:firstLine="0" w:firstLineChars="0"/>
        <w:rPr>
          <w:szCs w:val="21"/>
        </w:rPr>
      </w:pPr>
      <w:r>
        <w:rPr>
          <w:rFonts w:hint="eastAsia"/>
          <w:szCs w:val="21"/>
        </w:rPr>
        <w:t>3）配置</w:t>
      </w:r>
      <w:r>
        <w:rPr>
          <w:rFonts w:asciiTheme="minorEastAsia" w:hAnsiTheme="minorEastAsia" w:eastAsiaTheme="minorEastAsia"/>
        </w:rPr>
        <w:t>psmC.eDRX0.ctnb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rFonts w:asciiTheme="minorEastAsia" w:hAnsiTheme="minorEastAsia" w:eastAsiaTheme="minorEastAsia"/>
          <w:i/>
        </w:rPr>
      </w:pPr>
      <w:r>
        <w:rPr>
          <w:rFonts w:asciiTheme="minorEastAsia" w:hAnsiTheme="minorEastAsia" w:eastAsiaTheme="minorEastAsia"/>
          <w:i/>
        </w:rPr>
        <w:t>gsh create_battery_saving_selection -bssn psmc.edrx0.ctnb -apn psmC.eDRX0.ctnb -bspn psmC.eDRX0.ctnb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szCs w:val="21"/>
        </w:rPr>
      </w:pPr>
      <w:r>
        <w:rPr>
          <w:rFonts w:asciiTheme="minorEastAsia" w:hAnsiTheme="minorEastAsia" w:eastAsiaTheme="minorEastAsia"/>
          <w:i/>
        </w:rPr>
        <w:t>gsh create_battery_saving_profile -bspn psmC.eDRX0.ctnb -atn 60</w:t>
      </w:r>
    </w:p>
    <w:p>
      <w:pPr>
        <w:pStyle w:val="87"/>
        <w:spacing w:line="360" w:lineRule="auto"/>
        <w:ind w:left="368" w:firstLine="0" w:firstLineChars="0"/>
        <w:rPr>
          <w:szCs w:val="21"/>
        </w:rPr>
      </w:pPr>
    </w:p>
    <w:p>
      <w:pPr>
        <w:pStyle w:val="87"/>
        <w:spacing w:line="360" w:lineRule="auto"/>
        <w:ind w:left="368" w:firstLine="0" w:firstLineChars="0"/>
        <w:rPr>
          <w:szCs w:val="21"/>
        </w:rPr>
      </w:pPr>
    </w:p>
    <w:p>
      <w:pPr>
        <w:pStyle w:val="87"/>
        <w:spacing w:line="360" w:lineRule="auto"/>
        <w:ind w:left="368" w:firstLine="0" w:firstLineChars="0"/>
        <w:rPr>
          <w:szCs w:val="21"/>
        </w:rPr>
      </w:pPr>
      <w:r>
        <w:rPr>
          <w:rFonts w:hint="eastAsia"/>
          <w:szCs w:val="21"/>
        </w:rPr>
        <w:t>4）配置</w:t>
      </w:r>
      <w:r>
        <w:rPr>
          <w:rFonts w:asciiTheme="minorEastAsia" w:hAnsiTheme="minorEastAsia" w:eastAsiaTheme="minorEastAsia"/>
        </w:rPr>
        <w:t>psmC.eDRX0.ctnb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rFonts w:asciiTheme="minorEastAsia" w:hAnsiTheme="minorEastAsia" w:eastAsiaTheme="minorEastAsia"/>
          <w:i/>
        </w:rPr>
      </w:pPr>
      <w:r>
        <w:rPr>
          <w:rFonts w:asciiTheme="minorEastAsia" w:hAnsiTheme="minorEastAsia" w:eastAsiaTheme="minorEastAsia"/>
          <w:i/>
        </w:rPr>
        <w:t>gsh create_battery_saving_selection -bssn psmC.eDRX0.ctnb -apn psmc.edrx0.ctnb -bspn psmC.eDRX0.ctnb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szCs w:val="21"/>
        </w:rPr>
      </w:pPr>
      <w:r>
        <w:rPr>
          <w:rFonts w:asciiTheme="minorEastAsia" w:hAnsiTheme="minorEastAsia" w:eastAsiaTheme="minorEastAsia"/>
          <w:i/>
        </w:rPr>
        <w:t>gsh create_battery_saving_profile -bspn psmC.eDRX0.ctnb -atn 60</w:t>
      </w:r>
    </w:p>
    <w:p>
      <w:pPr>
        <w:pStyle w:val="87"/>
        <w:spacing w:line="360" w:lineRule="auto"/>
        <w:ind w:left="368" w:firstLine="0" w:firstLineChars="0"/>
        <w:rPr>
          <w:rFonts w:asciiTheme="minorEastAsia" w:hAnsiTheme="minorEastAsia" w:eastAsiaTheme="minorEastAsia"/>
          <w:i/>
        </w:rPr>
      </w:pPr>
    </w:p>
    <w:p>
      <w:pPr>
        <w:pStyle w:val="87"/>
        <w:spacing w:line="360" w:lineRule="auto"/>
        <w:ind w:left="368" w:firstLine="0"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5）配置</w:t>
      </w:r>
      <w:r>
        <w:rPr>
          <w:rFonts w:asciiTheme="minorEastAsia" w:hAnsiTheme="minorEastAsia" w:eastAsiaTheme="minorEastAsia"/>
        </w:rPr>
        <w:t>psmF.eDRXC.ctnb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rFonts w:asciiTheme="minorEastAsia" w:hAnsiTheme="minorEastAsia" w:eastAsiaTheme="minorEastAsia"/>
          <w:i/>
        </w:rPr>
      </w:pPr>
      <w:r>
        <w:rPr>
          <w:rFonts w:asciiTheme="minorEastAsia" w:hAnsiTheme="minorEastAsia" w:eastAsiaTheme="minorEastAsia"/>
          <w:i/>
        </w:rPr>
        <w:t>gsh create_battery_saving_selection -bssn psmF.eDRXC.ctnb -apn psmf.edrxc.ctnb-bspn psmF.eDRXC.ctnb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rFonts w:asciiTheme="minorEastAsia" w:hAnsiTheme="minorEastAsia" w:eastAsiaTheme="minorEastAsia"/>
          <w:i/>
        </w:rPr>
      </w:pPr>
      <w:r>
        <w:rPr>
          <w:rFonts w:asciiTheme="minorEastAsia" w:hAnsiTheme="minorEastAsia" w:eastAsiaTheme="minorEastAsia"/>
          <w:i/>
        </w:rPr>
        <w:t>gsh create_battery_saving_profile -bspn psmF.eDRXC.ctnb-atn 180 -ptwn 10.24 -ecln 20.48</w:t>
      </w:r>
    </w:p>
    <w:p>
      <w:pPr>
        <w:pStyle w:val="87"/>
        <w:spacing w:line="360" w:lineRule="auto"/>
        <w:ind w:left="368" w:firstLine="0" w:firstLineChars="0"/>
        <w:rPr>
          <w:rFonts w:asciiTheme="minorEastAsia" w:hAnsiTheme="minorEastAsia" w:eastAsiaTheme="minorEastAsia"/>
        </w:rPr>
      </w:pPr>
    </w:p>
    <w:p>
      <w:pPr>
        <w:pStyle w:val="87"/>
        <w:spacing w:line="360" w:lineRule="auto"/>
        <w:ind w:left="368" w:firstLine="0"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6）配置</w:t>
      </w:r>
      <w:r>
        <w:rPr>
          <w:rFonts w:asciiTheme="minorEastAsia" w:hAnsiTheme="minorEastAsia" w:eastAsiaTheme="minorEastAsia"/>
        </w:rPr>
        <w:t>psm0.eDRXH.ctnb</w:t>
      </w:r>
    </w:p>
    <w:p>
      <w:pPr>
        <w:pStyle w:val="87"/>
        <w:spacing w:line="360" w:lineRule="auto"/>
        <w:ind w:left="368" w:firstLine="0" w:firstLineChars="0"/>
        <w:rPr>
          <w:rFonts w:asciiTheme="minorEastAsia" w:hAnsiTheme="minorEastAsia" w:eastAsiaTheme="minorEastAsia"/>
        </w:rPr>
      </w:pPr>
      <w:r>
        <w:rPr>
          <w:rFonts w:hint="eastAsia"/>
          <w:szCs w:val="21"/>
        </w:rPr>
        <w:t xml:space="preserve">  爱立信先</w:t>
      </w:r>
      <w:r>
        <w:rPr>
          <w:rFonts w:ascii="Arial" w:hAnsi="Arial" w:cs="Arial"/>
          <w:color w:val="000000"/>
          <w:szCs w:val="21"/>
          <w:shd w:val="clear" w:color="auto" w:fill="FFFFFF"/>
        </w:rPr>
        <w:t>不支持不启用PSM控制策略</w:t>
      </w:r>
      <w:r>
        <w:rPr>
          <w:rFonts w:hint="eastAsia"/>
          <w:szCs w:val="21"/>
        </w:rPr>
        <w:t>，要求爱立信MME植入补丁支持；</w:t>
      </w:r>
    </w:p>
    <w:p>
      <w:pPr>
        <w:pStyle w:val="87"/>
        <w:spacing w:line="360" w:lineRule="auto"/>
        <w:ind w:left="368" w:firstLine="0" w:firstLineChars="0"/>
        <w:rPr>
          <w:rFonts w:asciiTheme="minorEastAsia" w:hAnsiTheme="minorEastAsia" w:eastAsiaTheme="minorEastAsia"/>
        </w:rPr>
      </w:pPr>
    </w:p>
    <w:p>
      <w:pPr>
        <w:pStyle w:val="87"/>
        <w:spacing w:line="360" w:lineRule="auto"/>
        <w:ind w:left="368" w:firstLine="0"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7）配置</w:t>
      </w:r>
      <w:r>
        <w:rPr>
          <w:rFonts w:asciiTheme="minorEastAsia" w:hAnsiTheme="minorEastAsia" w:eastAsiaTheme="minorEastAsia"/>
        </w:rPr>
        <w:t>psm0.eDRXD.ctnb</w:t>
      </w:r>
    </w:p>
    <w:p>
      <w:pPr>
        <w:pStyle w:val="87"/>
        <w:spacing w:line="360" w:lineRule="auto"/>
        <w:ind w:left="367" w:leftChars="153" w:firstLine="105" w:firstLineChars="50"/>
        <w:rPr>
          <w:rFonts w:asciiTheme="minorEastAsia" w:hAnsiTheme="minorEastAsia" w:eastAsiaTheme="minorEastAsia"/>
        </w:rPr>
      </w:pPr>
      <w:r>
        <w:rPr>
          <w:rFonts w:hint="eastAsia"/>
          <w:szCs w:val="21"/>
        </w:rPr>
        <w:t>爱立信先</w:t>
      </w:r>
      <w:r>
        <w:rPr>
          <w:rFonts w:ascii="Arial" w:hAnsi="Arial" w:cs="Arial"/>
          <w:color w:val="000000"/>
          <w:szCs w:val="21"/>
          <w:shd w:val="clear" w:color="auto" w:fill="FFFFFF"/>
        </w:rPr>
        <w:t>不支持不启用PSM控制策略</w:t>
      </w:r>
      <w:r>
        <w:rPr>
          <w:rFonts w:hint="eastAsia"/>
          <w:szCs w:val="21"/>
        </w:rPr>
        <w:t>，要求爱立信MME植入补丁支持；</w:t>
      </w:r>
    </w:p>
    <w:p>
      <w:pPr>
        <w:pStyle w:val="87"/>
        <w:spacing w:line="360" w:lineRule="auto"/>
        <w:ind w:left="368" w:firstLine="0" w:firstLineChars="0"/>
        <w:rPr>
          <w:rFonts w:asciiTheme="minorEastAsia" w:hAnsiTheme="minorEastAsia" w:eastAsiaTheme="minorEastAsia"/>
        </w:rPr>
      </w:pPr>
    </w:p>
    <w:p>
      <w:pPr>
        <w:pStyle w:val="87"/>
        <w:spacing w:line="360" w:lineRule="auto"/>
        <w:ind w:left="368" w:firstLine="0"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8）配置</w:t>
      </w:r>
      <w:r>
        <w:rPr>
          <w:rFonts w:asciiTheme="minorEastAsia" w:hAnsiTheme="minorEastAsia" w:eastAsiaTheme="minorEastAsia"/>
        </w:rPr>
        <w:t>psm0.eDRXC.ctnb</w:t>
      </w:r>
    </w:p>
    <w:p>
      <w:pPr>
        <w:pStyle w:val="87"/>
        <w:spacing w:line="360" w:lineRule="auto"/>
        <w:ind w:left="367" w:leftChars="153" w:firstLine="105" w:firstLineChars="50"/>
        <w:rPr>
          <w:rFonts w:asciiTheme="minorEastAsia" w:hAnsiTheme="minorEastAsia" w:eastAsiaTheme="minorEastAsia"/>
        </w:rPr>
      </w:pPr>
      <w:r>
        <w:rPr>
          <w:rFonts w:hint="eastAsia"/>
          <w:szCs w:val="21"/>
        </w:rPr>
        <w:t>爱立信先</w:t>
      </w:r>
      <w:r>
        <w:rPr>
          <w:rFonts w:ascii="Arial" w:hAnsi="Arial" w:cs="Arial"/>
          <w:color w:val="000000"/>
          <w:szCs w:val="21"/>
          <w:shd w:val="clear" w:color="auto" w:fill="FFFFFF"/>
        </w:rPr>
        <w:t>不支持不启用PSM控制策略</w:t>
      </w:r>
      <w:r>
        <w:rPr>
          <w:rFonts w:hint="eastAsia"/>
          <w:szCs w:val="21"/>
        </w:rPr>
        <w:t>，要求爱立信MME植入补丁支持；</w:t>
      </w:r>
    </w:p>
    <w:p>
      <w:pPr>
        <w:pStyle w:val="87"/>
        <w:spacing w:line="360" w:lineRule="auto"/>
        <w:ind w:left="368" w:firstLine="0" w:firstLineChars="0"/>
        <w:rPr>
          <w:rFonts w:asciiTheme="minorEastAsia" w:hAnsiTheme="minorEastAsia" w:eastAsiaTheme="minorEastAsia"/>
        </w:rPr>
      </w:pPr>
    </w:p>
    <w:p>
      <w:pPr>
        <w:pStyle w:val="87"/>
        <w:spacing w:line="360" w:lineRule="auto"/>
        <w:ind w:left="368" w:firstLine="0"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9）配置</w:t>
      </w:r>
      <w:r>
        <w:rPr>
          <w:rFonts w:asciiTheme="minorEastAsia" w:hAnsiTheme="minorEastAsia" w:eastAsiaTheme="minorEastAsia"/>
        </w:rPr>
        <w:t>psm0.eDRX0.ctnb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rFonts w:asciiTheme="minorEastAsia" w:hAnsiTheme="minorEastAsia" w:eastAsiaTheme="minorEastAsia"/>
          <w:i/>
        </w:rPr>
      </w:pPr>
      <w:r>
        <w:rPr>
          <w:rFonts w:asciiTheme="minorEastAsia" w:hAnsiTheme="minorEastAsia" w:eastAsiaTheme="minorEastAsia"/>
          <w:i/>
        </w:rPr>
        <w:t>gsh create_battery_saving_selection -bssn psm0.eDRX0.ctnb -apn psm0.eDRX0.ctnb -bspn psm0.eDRX0.ctnb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rFonts w:asciiTheme="minorEastAsia" w:hAnsiTheme="minorEastAsia" w:eastAsiaTheme="minorEastAsia"/>
          <w:i/>
        </w:rPr>
      </w:pPr>
      <w:r>
        <w:rPr>
          <w:rFonts w:asciiTheme="minorEastAsia" w:hAnsiTheme="minorEastAsia" w:eastAsiaTheme="minorEastAsia"/>
          <w:i/>
        </w:rPr>
        <w:t xml:space="preserve">gsh create_battery_saving_profile -bspn psm0.eDRX0.ctnb  </w:t>
      </w:r>
    </w:p>
    <w:p>
      <w:pPr>
        <w:pStyle w:val="87"/>
        <w:spacing w:line="360" w:lineRule="auto"/>
        <w:ind w:left="368" w:firstLine="0" w:firstLineChars="0"/>
        <w:rPr>
          <w:rFonts w:asciiTheme="minorEastAsia" w:hAnsiTheme="minorEastAsia" w:eastAsiaTheme="minorEastAsia"/>
          <w:i/>
        </w:rPr>
      </w:pPr>
    </w:p>
    <w:p>
      <w:pPr>
        <w:pStyle w:val="87"/>
        <w:spacing w:line="360" w:lineRule="auto"/>
        <w:ind w:left="368" w:firstLine="0"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10）配置</w:t>
      </w:r>
      <w:r>
        <w:rPr>
          <w:rFonts w:asciiTheme="minorEastAsia" w:hAnsiTheme="minorEastAsia" w:eastAsiaTheme="minorEastAsia"/>
        </w:rPr>
        <w:t>ue.prefer.</w:t>
      </w:r>
      <w:r>
        <w:rPr>
          <w:rFonts w:hint="eastAsia" w:asciiTheme="minorEastAsia" w:hAnsiTheme="minorEastAsia" w:eastAsiaTheme="minorEastAsia"/>
        </w:rPr>
        <w:t>c</w:t>
      </w:r>
      <w:r>
        <w:rPr>
          <w:rFonts w:asciiTheme="minorEastAsia" w:hAnsiTheme="minorEastAsia" w:eastAsiaTheme="minorEastAsia"/>
        </w:rPr>
        <w:t>tnb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rFonts w:asciiTheme="minorEastAsia" w:hAnsiTheme="minorEastAsia" w:eastAsiaTheme="minorEastAsia"/>
          <w:i/>
        </w:rPr>
      </w:pPr>
      <w:r>
        <w:rPr>
          <w:rFonts w:asciiTheme="minorEastAsia" w:hAnsiTheme="minorEastAsia" w:eastAsiaTheme="minorEastAsia"/>
          <w:i/>
        </w:rPr>
        <w:t>gsh create_battery_saving_selection -bssn ue.prefer.ctnb -apn ue.prefer.ctnb -bspn ue.prefer.ctnb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rFonts w:asciiTheme="minorEastAsia" w:hAnsiTheme="minorEastAsia" w:eastAsiaTheme="minorEastAsia"/>
          <w:i/>
        </w:rPr>
      </w:pPr>
      <w:r>
        <w:rPr>
          <w:rFonts w:asciiTheme="minorEastAsia" w:hAnsiTheme="minorEastAsia" w:eastAsiaTheme="minorEastAsia"/>
          <w:i/>
        </w:rPr>
        <w:t>gsh create_battery_saving_profile -bspn ue.prefer.ctnb -atn NULL -ptwn NULL -ecln NULL</w:t>
      </w:r>
    </w:p>
    <w:p>
      <w:pPr>
        <w:pStyle w:val="87"/>
        <w:spacing w:line="360" w:lineRule="auto"/>
        <w:ind w:left="368" w:firstLine="0" w:firstLineChars="0"/>
        <w:rPr>
          <w:rFonts w:asciiTheme="minorEastAsia" w:hAnsiTheme="minorEastAsia" w:eastAsiaTheme="minorEastAsia"/>
          <w:i/>
        </w:rPr>
      </w:pP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3、终端授时配置</w:t>
      </w:r>
    </w:p>
    <w:p>
      <w:pPr>
        <w:pStyle w:val="87"/>
        <w:numPr>
          <w:ilvl w:val="0"/>
          <w:numId w:val="11"/>
        </w:numPr>
        <w:spacing w:line="360" w:lineRule="auto"/>
        <w:ind w:left="368" w:hanging="367" w:hangingChars="17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i/>
        </w:rPr>
        <w:t>gsh modify_s1_mme -info full</w:t>
      </w:r>
    </w:p>
    <w:p>
      <w:pPr>
        <w:rPr>
          <w:rFonts w:asciiTheme="minorEastAsia" w:hAnsiTheme="minorEastAsia" w:eastAsiaTheme="minorEastAsia"/>
        </w:rPr>
      </w:pPr>
    </w:p>
    <w:p>
      <w:pPr>
        <w:pStyle w:val="3"/>
        <w:numPr>
          <w:ilvl w:val="1"/>
          <w:numId w:val="3"/>
        </w:numPr>
      </w:pPr>
      <w:bookmarkStart w:id="32" w:name="_Toc488755982"/>
      <w:r>
        <w:rPr>
          <w:rFonts w:hint="eastAsia"/>
        </w:rPr>
        <w:t>SGW 数据配置</w:t>
      </w:r>
      <w:bookmarkEnd w:id="32"/>
    </w:p>
    <w:p>
      <w:pPr>
        <w:keepNext/>
        <w:keepLines/>
        <w:widowControl/>
        <w:topLinePunct/>
        <w:adjustRightInd w:val="0"/>
        <w:snapToGrid w:val="0"/>
        <w:spacing w:before="200" w:after="160" w:line="240" w:lineRule="atLeast"/>
        <w:jc w:val="left"/>
        <w:outlineLvl w:val="2"/>
        <w:rPr>
          <w:rFonts w:ascii="Arial" w:hAnsi="Arial" w:eastAsia="黑体"/>
          <w:b/>
          <w:bCs/>
          <w:sz w:val="32"/>
          <w:szCs w:val="32"/>
        </w:rPr>
      </w:pPr>
      <w:bookmarkStart w:id="33" w:name="_Toc488755983"/>
      <w:r>
        <w:rPr>
          <w:rFonts w:hint="eastAsia" w:ascii="Arial" w:hAnsi="Arial" w:eastAsia="黑体"/>
          <w:b/>
          <w:bCs/>
          <w:sz w:val="32"/>
          <w:szCs w:val="32"/>
        </w:rPr>
        <w:t>4.1.1 华为 SGW数据配置</w:t>
      </w:r>
      <w:bookmarkEnd w:id="33"/>
      <w:r>
        <w:rPr>
          <w:rFonts w:hint="eastAsia" w:ascii="Arial" w:hAnsi="Arial" w:eastAsia="黑体"/>
          <w:b/>
          <w:bCs/>
          <w:sz w:val="32"/>
          <w:szCs w:val="32"/>
        </w:rPr>
        <w:t xml:space="preserve"> </w:t>
      </w:r>
    </w:p>
    <w:p>
      <w:pPr>
        <w:pStyle w:val="87"/>
        <w:numPr>
          <w:ilvl w:val="0"/>
          <w:numId w:val="10"/>
        </w:numPr>
        <w:spacing w:line="360" w:lineRule="auto"/>
        <w:ind w:hanging="278" w:firstLineChars="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 xml:space="preserve">NB-IOT功能开启 </w:t>
      </w:r>
    </w:p>
    <w:p>
      <w:pPr>
        <w:ind w:left="420" w:firstLine="420"/>
        <w:rPr>
          <w:sz w:val="21"/>
          <w:szCs w:val="21"/>
        </w:rPr>
      </w:pPr>
      <w:r>
        <w:rPr>
          <w:sz w:val="21"/>
          <w:szCs w:val="21"/>
        </w:rPr>
        <w:t>&lt;UGW&gt;system-view</w:t>
      </w:r>
    </w:p>
    <w:p>
      <w:pPr>
        <w:ind w:left="420" w:firstLine="420"/>
        <w:rPr>
          <w:sz w:val="21"/>
          <w:szCs w:val="21"/>
        </w:rPr>
      </w:pPr>
      <w:r>
        <w:rPr>
          <w:sz w:val="21"/>
          <w:szCs w:val="21"/>
        </w:rPr>
        <w:t>[UGW] access-view</w:t>
      </w:r>
    </w:p>
    <w:p>
      <w:pPr>
        <w:ind w:left="420" w:firstLine="420"/>
        <w:rPr>
          <w:sz w:val="21"/>
          <w:szCs w:val="21"/>
        </w:rPr>
      </w:pPr>
      <w:r>
        <w:rPr>
          <w:sz w:val="21"/>
          <w:szCs w:val="21"/>
        </w:rPr>
        <w:t>[UGW-access] nb-iot-switch enable</w:t>
      </w:r>
      <w:r>
        <w:rPr>
          <w:rFonts w:hint="eastAsia"/>
          <w:sz w:val="21"/>
          <w:szCs w:val="21"/>
        </w:rPr>
        <w:t xml:space="preserve">   ******启动信令面数据传输特性</w:t>
      </w:r>
    </w:p>
    <w:p>
      <w:pPr>
        <w:ind w:left="420" w:firstLine="420"/>
        <w:rPr>
          <w:sz w:val="21"/>
          <w:szCs w:val="21"/>
        </w:rPr>
      </w:pPr>
      <w:r>
        <w:rPr>
          <w:sz w:val="21"/>
          <w:szCs w:val="21"/>
        </w:rPr>
        <w:t>[UGW-access] data-over-nas enable</w:t>
      </w:r>
      <w:r>
        <w:rPr>
          <w:rFonts w:hint="eastAsia"/>
          <w:sz w:val="21"/>
          <w:szCs w:val="21"/>
        </w:rPr>
        <w:t xml:space="preserve">    </w:t>
      </w:r>
    </w:p>
    <w:p>
      <w:pPr>
        <w:ind w:left="420" w:firstLine="420"/>
        <w:rPr>
          <w:color w:val="FF0000"/>
          <w:sz w:val="21"/>
          <w:szCs w:val="21"/>
        </w:rPr>
      </w:pPr>
      <w:r>
        <w:rPr>
          <w:sz w:val="21"/>
          <w:szCs w:val="21"/>
        </w:rPr>
        <w:t>[UGW-access]edrx-switch enable</w:t>
      </w:r>
      <w:r>
        <w:rPr>
          <w:rFonts w:hint="eastAsia"/>
          <w:sz w:val="21"/>
          <w:szCs w:val="21"/>
        </w:rPr>
        <w:t xml:space="preserve">      ******启动eDRX功能</w:t>
      </w:r>
    </w:p>
    <w:p>
      <w:pPr>
        <w:ind w:left="420" w:firstLine="420"/>
        <w:rPr>
          <w:sz w:val="21"/>
          <w:szCs w:val="21"/>
        </w:rPr>
      </w:pPr>
      <w:r>
        <w:rPr>
          <w:sz w:val="21"/>
          <w:szCs w:val="21"/>
        </w:rPr>
        <w:t>[UGW-access]quit</w:t>
      </w:r>
    </w:p>
    <w:p>
      <w:pPr>
        <w:ind w:left="420" w:firstLine="420"/>
        <w:rPr>
          <w:sz w:val="21"/>
          <w:szCs w:val="21"/>
        </w:rPr>
      </w:pPr>
      <w:r>
        <w:rPr>
          <w:sz w:val="21"/>
          <w:szCs w:val="21"/>
        </w:rPr>
        <w:t>[UGW]charge-view</w:t>
      </w:r>
    </w:p>
    <w:p>
      <w:pPr>
        <w:ind w:left="420" w:firstLine="420"/>
        <w:rPr>
          <w:sz w:val="21"/>
          <w:szCs w:val="21"/>
        </w:rPr>
      </w:pPr>
      <w:r>
        <w:rPr>
          <w:sz w:val="21"/>
          <w:szCs w:val="21"/>
        </w:rPr>
        <w:t>[UGW-charge]nbiot-rat-value ocs eutran-nb-iot cg eutran-nb-iot</w:t>
      </w:r>
    </w:p>
    <w:p>
      <w:pPr>
        <w:rPr>
          <w:rFonts w:asciiTheme="minorEastAsia" w:hAnsiTheme="minorEastAsia" w:eastAsiaTheme="minorEastAsia"/>
          <w:b/>
        </w:rPr>
      </w:pPr>
    </w:p>
    <w:p>
      <w:pPr>
        <w:pStyle w:val="87"/>
        <w:numPr>
          <w:ilvl w:val="0"/>
          <w:numId w:val="10"/>
        </w:numPr>
        <w:spacing w:line="360" w:lineRule="auto"/>
        <w:ind w:hanging="278" w:firstLineChars="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基于APN设置NB-IOT用户下行报文缓存包数</w:t>
      </w:r>
    </w:p>
    <w:p>
      <w:pPr>
        <w:ind w:left="420" w:firstLine="420"/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[UGW]apn </w:t>
      </w:r>
      <w:r>
        <w:rPr>
          <w:rFonts w:hint="eastAsia"/>
          <w:sz w:val="21"/>
          <w:szCs w:val="21"/>
        </w:rPr>
        <w:t>ctnb     *******需要对9个APN设置下行缓存包数</w:t>
      </w:r>
    </w:p>
    <w:p>
      <w:pPr>
        <w:ind w:left="420" w:firstLine="420"/>
        <w:rPr>
          <w:sz w:val="21"/>
          <w:szCs w:val="21"/>
        </w:rPr>
      </w:pPr>
      <w:r>
        <w:rPr>
          <w:sz w:val="21"/>
          <w:szCs w:val="21"/>
        </w:rPr>
        <w:t xml:space="preserve"> [UGW-apn-</w:t>
      </w:r>
      <w:r>
        <w:rPr>
          <w:rFonts w:hint="eastAsia"/>
          <w:sz w:val="21"/>
          <w:szCs w:val="21"/>
        </w:rPr>
        <w:t xml:space="preserve"> ctnb</w:t>
      </w:r>
      <w:r>
        <w:rPr>
          <w:sz w:val="21"/>
          <w:szCs w:val="21"/>
        </w:rPr>
        <w:t>]downlink-buffering-time nbiot-user 30</w:t>
      </w:r>
    </w:p>
    <w:p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[UGW-access]quit</w:t>
      </w:r>
    </w:p>
    <w:p>
      <w:pPr>
        <w:spacing w:line="240" w:lineRule="auto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注意事项：终端或者MME不开启eDRX时建议配置为30，开启eDRX时建议配置成10</w:t>
      </w:r>
    </w:p>
    <w:tbl>
      <w:tblPr>
        <w:tblStyle w:val="48"/>
        <w:tblW w:w="7513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2"/>
        <w:gridCol w:w="2705"/>
        <w:gridCol w:w="993"/>
        <w:gridCol w:w="991"/>
        <w:gridCol w:w="1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12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</w:tcBorders>
            <w:vAlign w:val="center"/>
          </w:tcPr>
          <w:p>
            <w:pPr>
              <w:adjustRightInd w:val="0"/>
              <w:snapToGrid w:val="0"/>
              <w:spacing w:line="240" w:lineRule="auto"/>
              <w:ind w:left="-389" w:leftChars="-162" w:firstLine="390" w:firstLineChars="16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70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</w:tcBorders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APN名称</w:t>
            </w:r>
          </w:p>
        </w:tc>
        <w:tc>
          <w:tcPr>
            <w:tcW w:w="1984" w:type="dxa"/>
            <w:gridSpan w:val="2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eDRX</w:t>
            </w:r>
          </w:p>
        </w:tc>
        <w:tc>
          <w:tcPr>
            <w:tcW w:w="1702" w:type="dxa"/>
            <w:vMerge w:val="restart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下行报文缓存包数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12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</w:tcBorders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b/>
                <w:szCs w:val="21"/>
              </w:rPr>
            </w:pPr>
          </w:p>
        </w:tc>
        <w:tc>
          <w:tcPr>
            <w:tcW w:w="270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</w:tcBorders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</w:t>
            </w:r>
            <w:r>
              <w:rPr>
                <w:b/>
                <w:szCs w:val="21"/>
                <w:vertAlign w:val="subscript"/>
              </w:rPr>
              <w:t>eDRX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</w:t>
            </w:r>
            <w:r>
              <w:rPr>
                <w:b/>
                <w:szCs w:val="21"/>
                <w:vertAlign w:val="subscript"/>
              </w:rPr>
              <w:t>PTW</w:t>
            </w:r>
          </w:p>
        </w:tc>
        <w:tc>
          <w:tcPr>
            <w:tcW w:w="1702" w:type="dxa"/>
            <w:vMerge w:val="continue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22" w:type="dxa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05" w:type="dxa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sm</w:t>
            </w:r>
            <w:r>
              <w:rPr>
                <w:szCs w:val="21"/>
              </w:rPr>
              <w:t>A.eDRX</w:t>
            </w:r>
            <w:r>
              <w:rPr>
                <w:rFonts w:hint="eastAsia"/>
                <w:szCs w:val="21"/>
              </w:rPr>
              <w:t>0.c</w:t>
            </w:r>
            <w:r>
              <w:rPr>
                <w:szCs w:val="21"/>
              </w:rPr>
              <w:t>tnb</w:t>
            </w:r>
          </w:p>
        </w:tc>
        <w:tc>
          <w:tcPr>
            <w:tcW w:w="1984" w:type="dxa"/>
            <w:gridSpan w:val="2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不启用</w:t>
            </w:r>
          </w:p>
        </w:tc>
        <w:tc>
          <w:tcPr>
            <w:tcW w:w="1702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22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705" w:type="dxa"/>
            <w:vAlign w:val="center"/>
          </w:tcPr>
          <w:p>
            <w:pPr>
              <w:adjustRightInd w:val="0"/>
              <w:snapToGrid w:val="0"/>
              <w:spacing w:line="21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sm</w:t>
            </w: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eDRX0.ctnb</w:t>
            </w:r>
          </w:p>
        </w:tc>
        <w:tc>
          <w:tcPr>
            <w:tcW w:w="1984" w:type="dxa"/>
            <w:gridSpan w:val="2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不启用</w:t>
            </w:r>
          </w:p>
        </w:tc>
        <w:tc>
          <w:tcPr>
            <w:tcW w:w="1702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122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705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sm</w:t>
            </w:r>
            <w:r>
              <w:rPr>
                <w:szCs w:val="21"/>
              </w:rPr>
              <w:t>F. eDRXC.ctnb</w:t>
            </w: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.48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10.24 s</w:t>
            </w:r>
          </w:p>
        </w:tc>
        <w:tc>
          <w:tcPr>
            <w:tcW w:w="1702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122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705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psm0.eDRXH.ctnb</w:t>
            </w: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655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36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s</w:t>
            </w:r>
          </w:p>
        </w:tc>
        <w:tc>
          <w:tcPr>
            <w:tcW w:w="991" w:type="dxa"/>
            <w:vMerge w:val="restart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10.24 s</w:t>
            </w:r>
          </w:p>
        </w:tc>
        <w:tc>
          <w:tcPr>
            <w:tcW w:w="1702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122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705" w:type="dxa"/>
            <w:vAlign w:val="center"/>
          </w:tcPr>
          <w:p>
            <w:pPr>
              <w:adjustRightInd w:val="0"/>
              <w:snapToGrid w:val="0"/>
              <w:spacing w:line="21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psm0.eDRXD.ctnb</w:t>
            </w: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40.96 </w:t>
            </w:r>
            <w:r>
              <w:rPr>
                <w:szCs w:val="21"/>
              </w:rPr>
              <w:t>s</w:t>
            </w:r>
          </w:p>
        </w:tc>
        <w:tc>
          <w:tcPr>
            <w:tcW w:w="991" w:type="dxa"/>
            <w:vMerge w:val="continue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702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122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705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psm0.eDRXC.ctnb</w:t>
            </w: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20.48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s</w:t>
            </w:r>
          </w:p>
        </w:tc>
        <w:tc>
          <w:tcPr>
            <w:tcW w:w="991" w:type="dxa"/>
            <w:vMerge w:val="continue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1702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122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705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psm0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eDRX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.ctnb</w:t>
            </w:r>
          </w:p>
        </w:tc>
        <w:tc>
          <w:tcPr>
            <w:tcW w:w="1984" w:type="dxa"/>
            <w:gridSpan w:val="2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</w:t>
            </w:r>
            <w:r>
              <w:rPr>
                <w:szCs w:val="21"/>
              </w:rPr>
              <w:t>启用</w:t>
            </w:r>
          </w:p>
        </w:tc>
        <w:tc>
          <w:tcPr>
            <w:tcW w:w="1702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122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705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ue.prefe</w:t>
            </w:r>
            <w:r>
              <w:rPr>
                <w:szCs w:val="21"/>
              </w:rPr>
              <w:t>r.ctnb</w:t>
            </w:r>
          </w:p>
        </w:tc>
        <w:tc>
          <w:tcPr>
            <w:tcW w:w="1984" w:type="dxa"/>
            <w:gridSpan w:val="2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终端控制</w:t>
            </w:r>
          </w:p>
        </w:tc>
        <w:tc>
          <w:tcPr>
            <w:tcW w:w="1702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122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705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ctnb</w:t>
            </w:r>
          </w:p>
        </w:tc>
        <w:tc>
          <w:tcPr>
            <w:tcW w:w="1984" w:type="dxa"/>
            <w:gridSpan w:val="2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不启用</w:t>
            </w:r>
          </w:p>
        </w:tc>
        <w:tc>
          <w:tcPr>
            <w:tcW w:w="1702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</w:tr>
    </w:tbl>
    <w:p>
      <w:pPr>
        <w:keepNext/>
        <w:keepLines/>
        <w:widowControl/>
        <w:topLinePunct/>
        <w:adjustRightInd w:val="0"/>
        <w:snapToGrid w:val="0"/>
        <w:spacing w:before="200" w:after="160" w:line="240" w:lineRule="atLeast"/>
        <w:jc w:val="left"/>
        <w:outlineLvl w:val="2"/>
        <w:rPr>
          <w:rFonts w:ascii="Arial" w:hAnsi="Arial" w:eastAsia="黑体"/>
          <w:b/>
          <w:bCs/>
          <w:sz w:val="32"/>
          <w:szCs w:val="32"/>
        </w:rPr>
      </w:pPr>
      <w:bookmarkStart w:id="34" w:name="_Toc488755984"/>
      <w:r>
        <w:rPr>
          <w:rFonts w:hint="eastAsia" w:ascii="Arial" w:hAnsi="Arial" w:eastAsia="黑体"/>
          <w:b/>
          <w:bCs/>
          <w:sz w:val="32"/>
          <w:szCs w:val="32"/>
        </w:rPr>
        <w:t>4.1.2 中兴SGW数据配置</w:t>
      </w:r>
      <w:bookmarkEnd w:id="34"/>
      <w:r>
        <w:rPr>
          <w:rFonts w:hint="eastAsia" w:ascii="Arial" w:hAnsi="Arial" w:eastAsia="黑体"/>
          <w:b/>
          <w:bCs/>
          <w:sz w:val="32"/>
          <w:szCs w:val="32"/>
        </w:rPr>
        <w:t xml:space="preserve"> 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开启SGW的NB-IOT特性。</w:t>
      </w:r>
    </w:p>
    <w:p>
      <w:pPr>
        <w:ind w:firstLine="525" w:firstLineChars="250"/>
        <w:rPr>
          <w:sz w:val="21"/>
          <w:szCs w:val="21"/>
        </w:rPr>
      </w:pPr>
      <w:r>
        <w:rPr>
          <w:sz w:val="21"/>
          <w:szCs w:val="21"/>
        </w:rPr>
        <w:t>Auto-GUL1(config-xgw-sgw)#nb-iot enable</w:t>
      </w:r>
    </w:p>
    <w:p>
      <w:pPr>
        <w:ind w:firstLine="600" w:firstLineChars="250"/>
        <w:rPr>
          <w:rFonts w:asciiTheme="minorEastAsia" w:hAnsiTheme="minorEastAsia" w:eastAsiaTheme="minorEastAsia"/>
        </w:rPr>
      </w:pPr>
    </w:p>
    <w:p>
      <w:pPr>
        <w:pStyle w:val="3"/>
        <w:numPr>
          <w:ilvl w:val="1"/>
          <w:numId w:val="3"/>
        </w:numPr>
      </w:pPr>
      <w:bookmarkStart w:id="35" w:name="_Toc488755985"/>
      <w:r>
        <w:rPr>
          <w:rFonts w:hint="eastAsia"/>
        </w:rPr>
        <w:t>物联网专网PGW 数据配置</w:t>
      </w:r>
      <w:bookmarkEnd w:id="35"/>
    </w:p>
    <w:p>
      <w:pPr>
        <w:ind w:firstLine="236" w:firstLineChars="98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1、设置eDRX开关</w:t>
      </w:r>
    </w:p>
    <w:p>
      <w:pPr>
        <w:ind w:left="420" w:firstLine="420"/>
        <w:rPr>
          <w:sz w:val="21"/>
          <w:szCs w:val="21"/>
        </w:rPr>
      </w:pPr>
      <w:r>
        <w:rPr>
          <w:sz w:val="21"/>
          <w:szCs w:val="21"/>
        </w:rPr>
        <w:t>&lt;UGW&gt;system-view</w:t>
      </w:r>
    </w:p>
    <w:p>
      <w:pPr>
        <w:ind w:left="420" w:firstLine="420"/>
        <w:rPr>
          <w:sz w:val="21"/>
          <w:szCs w:val="21"/>
        </w:rPr>
      </w:pPr>
      <w:r>
        <w:rPr>
          <w:sz w:val="21"/>
          <w:szCs w:val="21"/>
        </w:rPr>
        <w:t>[UGW] access-view</w:t>
      </w:r>
    </w:p>
    <w:p>
      <w:pPr>
        <w:ind w:left="420" w:firstLine="420"/>
        <w:rPr>
          <w:sz w:val="21"/>
          <w:szCs w:val="21"/>
        </w:rPr>
      </w:pPr>
      <w:r>
        <w:rPr>
          <w:sz w:val="21"/>
          <w:szCs w:val="21"/>
        </w:rPr>
        <w:t>[UGW-access] nb-iot-switch enable</w:t>
      </w:r>
      <w:r>
        <w:rPr>
          <w:rFonts w:hint="eastAsia"/>
          <w:sz w:val="21"/>
          <w:szCs w:val="21"/>
        </w:rPr>
        <w:t xml:space="preserve">    ******开启NB-IOT特性</w:t>
      </w:r>
    </w:p>
    <w:p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sz w:val="21"/>
          <w:szCs w:val="21"/>
        </w:rPr>
        <w:t>UGW-access] data-over-nas enable</w:t>
      </w:r>
      <w:r>
        <w:rPr>
          <w:rFonts w:hint="eastAsia"/>
          <w:sz w:val="21"/>
          <w:szCs w:val="21"/>
        </w:rPr>
        <w:t xml:space="preserve">    ******开启信令面数据传输特性</w:t>
      </w:r>
    </w:p>
    <w:p>
      <w:pPr>
        <w:ind w:left="420" w:firstLine="420"/>
        <w:rPr>
          <w:sz w:val="21"/>
          <w:szCs w:val="21"/>
        </w:rPr>
      </w:pPr>
      <w:r>
        <w:rPr>
          <w:sz w:val="21"/>
          <w:szCs w:val="21"/>
        </w:rPr>
        <w:t>[UGW-access]quit</w:t>
      </w:r>
    </w:p>
    <w:p>
      <w:pPr>
        <w:ind w:left="420" w:firstLine="420"/>
        <w:rPr>
          <w:sz w:val="21"/>
          <w:szCs w:val="21"/>
        </w:rPr>
      </w:pPr>
      <w:r>
        <w:rPr>
          <w:sz w:val="21"/>
          <w:szCs w:val="21"/>
        </w:rPr>
        <w:t>[UGW]charge-view</w:t>
      </w:r>
    </w:p>
    <w:p>
      <w:pPr>
        <w:ind w:left="420" w:firstLine="420"/>
        <w:rPr>
          <w:sz w:val="21"/>
          <w:szCs w:val="21"/>
        </w:rPr>
      </w:pPr>
      <w:r>
        <w:rPr>
          <w:sz w:val="21"/>
          <w:szCs w:val="21"/>
        </w:rPr>
        <w:t>[UGW-charge]nbiot-rat-value ocs eutran-nb-iot cg eutran-nb-iot aaaauth eutran-nb-iot aaaacct eutran-nb-iot</w:t>
      </w:r>
    </w:p>
    <w:p>
      <w:pPr>
        <w:ind w:left="420" w:firstLine="420"/>
        <w:rPr>
          <w:color w:val="FF0000"/>
          <w:sz w:val="21"/>
          <w:szCs w:val="21"/>
        </w:rPr>
      </w:pPr>
    </w:p>
    <w:p>
      <w:pPr>
        <w:ind w:firstLine="236" w:firstLineChars="98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2、 APN 设置</w:t>
      </w:r>
    </w:p>
    <w:p>
      <w:pPr>
        <w:ind w:firstLine="480" w:firstLineChars="200"/>
        <w:rPr>
          <w:rFonts w:ascii="Calibri" w:hAnsi="Calibri"/>
          <w:sz w:val="21"/>
          <w:szCs w:val="21"/>
        </w:rPr>
      </w:pPr>
      <w:r>
        <w:rPr>
          <w:rFonts w:hint="eastAsia" w:asciiTheme="minorEastAsia" w:hAnsiTheme="minorEastAsia" w:eastAsiaTheme="minorEastAsia"/>
        </w:rPr>
        <w:t>配置</w:t>
      </w:r>
      <w:r>
        <w:rPr>
          <w:rFonts w:ascii="Calibri" w:hAnsi="Calibri"/>
          <w:sz w:val="21"/>
          <w:szCs w:val="21"/>
        </w:rPr>
        <w:t>ctnb</w:t>
      </w:r>
      <w:r>
        <w:rPr>
          <w:rFonts w:hint="eastAsia" w:ascii="Calibri" w:hAnsi="Calibri"/>
          <w:sz w:val="21"/>
          <w:szCs w:val="21"/>
        </w:rPr>
        <w:t xml:space="preserve"> /</w:t>
      </w:r>
      <w:r>
        <w:rPr>
          <w:rFonts w:ascii="Calibri" w:hAnsi="Calibri"/>
          <w:sz w:val="21"/>
          <w:szCs w:val="21"/>
        </w:rPr>
        <w:t xml:space="preserve"> p</w:t>
      </w:r>
      <w:r>
        <w:rPr>
          <w:rFonts w:hint="eastAsia" w:ascii="Calibri" w:hAnsi="Calibri"/>
          <w:sz w:val="21"/>
          <w:szCs w:val="21"/>
        </w:rPr>
        <w:t>sm</w:t>
      </w:r>
      <w:r>
        <w:rPr>
          <w:rFonts w:ascii="Calibri" w:hAnsi="Calibri"/>
          <w:sz w:val="21"/>
          <w:szCs w:val="21"/>
        </w:rPr>
        <w:t>A.eDRX0</w:t>
      </w:r>
      <w:r>
        <w:rPr>
          <w:rFonts w:hint="eastAsia" w:ascii="Calibri" w:hAnsi="Calibri"/>
          <w:sz w:val="21"/>
          <w:szCs w:val="21"/>
        </w:rPr>
        <w:t>.c</w:t>
      </w:r>
      <w:r>
        <w:rPr>
          <w:rFonts w:ascii="Calibri" w:hAnsi="Calibri"/>
          <w:sz w:val="21"/>
          <w:szCs w:val="21"/>
        </w:rPr>
        <w:t>tnb</w:t>
      </w:r>
      <w:r>
        <w:rPr>
          <w:rFonts w:hint="eastAsia" w:ascii="Calibri" w:hAnsi="Calibri"/>
          <w:sz w:val="21"/>
          <w:szCs w:val="21"/>
        </w:rPr>
        <w:t xml:space="preserve"> / </w:t>
      </w:r>
      <w:r>
        <w:rPr>
          <w:rFonts w:ascii="Calibri" w:hAnsi="Calibri"/>
          <w:sz w:val="21"/>
          <w:szCs w:val="21"/>
        </w:rPr>
        <w:t>psmC.eDRX0.ctnb</w:t>
      </w:r>
      <w:r>
        <w:rPr>
          <w:rFonts w:hint="eastAsia" w:ascii="Calibri" w:hAnsi="Calibri"/>
          <w:sz w:val="21"/>
          <w:szCs w:val="21"/>
        </w:rPr>
        <w:t xml:space="preserve"> / </w:t>
      </w:r>
      <w:r>
        <w:rPr>
          <w:rFonts w:ascii="Calibri" w:hAnsi="Calibri"/>
          <w:sz w:val="21"/>
          <w:szCs w:val="21"/>
        </w:rPr>
        <w:t>psmF.eDRXC.ctnb</w:t>
      </w:r>
      <w:r>
        <w:rPr>
          <w:rFonts w:hint="eastAsia" w:ascii="Calibri" w:hAnsi="Calibri"/>
          <w:sz w:val="21"/>
          <w:szCs w:val="21"/>
        </w:rPr>
        <w:t>/</w:t>
      </w:r>
      <w:r>
        <w:rPr>
          <w:rFonts w:ascii="Calibri" w:hAnsi="Calibri"/>
          <w:sz w:val="21"/>
          <w:szCs w:val="21"/>
        </w:rPr>
        <w:t xml:space="preserve"> psm0.eDRXH.ctnb</w:t>
      </w:r>
      <w:r>
        <w:rPr>
          <w:rFonts w:hint="eastAsia" w:ascii="Calibri" w:hAnsi="Calibri"/>
          <w:sz w:val="21"/>
          <w:szCs w:val="21"/>
        </w:rPr>
        <w:t xml:space="preserve"> / </w:t>
      </w:r>
      <w:r>
        <w:rPr>
          <w:rFonts w:ascii="Calibri" w:hAnsi="Calibri"/>
          <w:sz w:val="21"/>
          <w:szCs w:val="21"/>
        </w:rPr>
        <w:t>psm0.eDRXD.ctnb</w:t>
      </w:r>
      <w:r>
        <w:rPr>
          <w:rFonts w:hint="eastAsia" w:ascii="Calibri" w:hAnsi="Calibri"/>
          <w:sz w:val="21"/>
          <w:szCs w:val="21"/>
        </w:rPr>
        <w:t xml:space="preserve"> /</w:t>
      </w:r>
      <w:r>
        <w:rPr>
          <w:rFonts w:ascii="Calibri" w:hAnsi="Calibri"/>
          <w:sz w:val="21"/>
          <w:szCs w:val="21"/>
        </w:rPr>
        <w:t xml:space="preserve"> psm0.eDRXC.ctnb</w:t>
      </w:r>
      <w:r>
        <w:rPr>
          <w:rFonts w:hint="eastAsia" w:ascii="Calibri" w:hAnsi="Calibri"/>
          <w:sz w:val="21"/>
          <w:szCs w:val="21"/>
        </w:rPr>
        <w:t xml:space="preserve"> /</w:t>
      </w:r>
      <w:r>
        <w:rPr>
          <w:rFonts w:ascii="Calibri" w:hAnsi="Calibri"/>
          <w:sz w:val="21"/>
          <w:szCs w:val="21"/>
        </w:rPr>
        <w:t xml:space="preserve"> psm0.eDRX0.ctnb</w:t>
      </w:r>
      <w:r>
        <w:rPr>
          <w:rFonts w:hint="eastAsia" w:ascii="Calibri" w:hAnsi="Calibri"/>
          <w:sz w:val="21"/>
          <w:szCs w:val="21"/>
        </w:rPr>
        <w:t xml:space="preserve"> / ue.prefe</w:t>
      </w:r>
      <w:r>
        <w:rPr>
          <w:rFonts w:ascii="Calibri" w:hAnsi="Calibri"/>
          <w:sz w:val="21"/>
          <w:szCs w:val="21"/>
        </w:rPr>
        <w:t>r</w:t>
      </w:r>
      <w:r>
        <w:rPr>
          <w:rFonts w:hint="eastAsia" w:ascii="Calibri" w:hAnsi="Calibri"/>
          <w:sz w:val="21"/>
          <w:szCs w:val="21"/>
        </w:rPr>
        <w:t>.c</w:t>
      </w:r>
      <w:r>
        <w:rPr>
          <w:rFonts w:ascii="Calibri" w:hAnsi="Calibri"/>
          <w:sz w:val="21"/>
          <w:szCs w:val="21"/>
        </w:rPr>
        <w:t>tnb</w:t>
      </w:r>
      <w:r>
        <w:rPr>
          <w:rFonts w:hint="eastAsia" w:ascii="Calibri" w:hAnsi="Calibri"/>
          <w:sz w:val="21"/>
          <w:szCs w:val="21"/>
        </w:rPr>
        <w:t xml:space="preserve"> 等9个APN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apn </w:t>
      </w:r>
      <w:r>
        <w:rPr>
          <w:sz w:val="21"/>
          <w:szCs w:val="21"/>
          <w:highlight w:val="yellow"/>
        </w:rPr>
        <w:t>ctnb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vpn-instance M2M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ipv6-vpn-instance M2M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content-awareness disable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service-report switch flow global charge-spoofing global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access-mode transparent-non-authentication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framed-route-mode disable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address-allocate ipv4 local radius-prior disable ipv6 local radius-prior disable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address-support ipv4 enable ipv6 enable preference ipv4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address-allocate-preference enable    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ppp-access authentication disable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ppp-access address-allocate local radius-prior disable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virtual-apn disable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address-inherit enable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apn-restriction disable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remove-domain-name radius disable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remove-domain-name lns disable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roaming-user-access sgw enable visiting-user-access enable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roaming-user-access ggsn-pgw enable visiting-user-access enable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session-timeout disable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idle-timeout disable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static-ip hlr-hss-provided enable conflict ignore route enable all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select-mode-check disable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lock disable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dns ipv4 primary-ip 218.4.4.4 secondary-ip 218.2.2.2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ims-switch  disable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address-pool telecom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address-pool publicv6-1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volume-statistic-mode layer-all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aaa-apn-secondauth disable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apn-type-select perf service cg service aaaacct service aaaauth service ocs service pcrf service header-enrichment service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plmn serving-node-mapping disable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rat sgsn-sgw-mapping disable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multiple-service-mode radius          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radius-disconnect enable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cdr-field-binding pgw-cdr nbiot_pcft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offline-charge-binding pgw offline-account sgw offline-account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radius acctctrl accounting-update enable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dcc-binding dcc_temp_1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charge-method online disable offline enable tight-interworking disable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pcc-switch inherit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user-profile-group-binding upg_default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sponsor-switch disable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tcp-mss ipv4 1380 ipv6 1380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reactivation-requested-delete enable</w:t>
      </w:r>
    </w:p>
    <w:p>
      <w:pPr>
        <w:ind w:left="420" w:firstLine="420"/>
        <w:rPr>
          <w:sz w:val="21"/>
          <w:szCs w:val="21"/>
        </w:rPr>
      </w:pPr>
    </w:p>
    <w:p>
      <w:pPr>
        <w:pStyle w:val="3"/>
        <w:numPr>
          <w:ilvl w:val="1"/>
          <w:numId w:val="3"/>
        </w:numPr>
      </w:pPr>
      <w:bookmarkStart w:id="36" w:name="_Toc488755986"/>
      <w:r>
        <w:rPr>
          <w:rFonts w:hint="eastAsia"/>
        </w:rPr>
        <w:t>物联网专网HSS数据配置</w:t>
      </w:r>
      <w:bookmarkEnd w:id="36"/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  <w:b/>
        </w:rPr>
        <w:t>1、设置模板</w:t>
      </w:r>
    </w:p>
    <w:p>
      <w:pPr>
        <w:ind w:firstLine="602" w:firstLineChars="2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APN ：</w:t>
      </w:r>
      <w:r>
        <w:rPr>
          <w:rFonts w:ascii="Calibri" w:hAnsi="Calibri"/>
          <w:sz w:val="21"/>
          <w:szCs w:val="21"/>
        </w:rPr>
        <w:t>ctnb</w:t>
      </w:r>
      <w:r>
        <w:rPr>
          <w:rFonts w:hint="eastAsia" w:ascii="Calibri" w:hAnsi="Calibri"/>
          <w:sz w:val="21"/>
          <w:szCs w:val="21"/>
        </w:rPr>
        <w:t xml:space="preserve"> /</w:t>
      </w:r>
      <w:r>
        <w:rPr>
          <w:rFonts w:ascii="Calibri" w:hAnsi="Calibri"/>
          <w:sz w:val="21"/>
          <w:szCs w:val="21"/>
        </w:rPr>
        <w:t xml:space="preserve"> p</w:t>
      </w:r>
      <w:r>
        <w:rPr>
          <w:rFonts w:hint="eastAsia" w:ascii="Calibri" w:hAnsi="Calibri"/>
          <w:sz w:val="21"/>
          <w:szCs w:val="21"/>
        </w:rPr>
        <w:t>sm</w:t>
      </w:r>
      <w:r>
        <w:rPr>
          <w:rFonts w:ascii="Calibri" w:hAnsi="Calibri"/>
          <w:sz w:val="21"/>
          <w:szCs w:val="21"/>
        </w:rPr>
        <w:t>A.eDRX0</w:t>
      </w:r>
      <w:r>
        <w:rPr>
          <w:rFonts w:hint="eastAsia" w:ascii="Calibri" w:hAnsi="Calibri"/>
          <w:sz w:val="21"/>
          <w:szCs w:val="21"/>
        </w:rPr>
        <w:t>.c</w:t>
      </w:r>
      <w:r>
        <w:rPr>
          <w:rFonts w:ascii="Calibri" w:hAnsi="Calibri"/>
          <w:sz w:val="21"/>
          <w:szCs w:val="21"/>
        </w:rPr>
        <w:t>tnb</w:t>
      </w:r>
      <w:r>
        <w:rPr>
          <w:rFonts w:hint="eastAsia" w:ascii="Calibri" w:hAnsi="Calibri"/>
          <w:sz w:val="21"/>
          <w:szCs w:val="21"/>
        </w:rPr>
        <w:t xml:space="preserve"> / </w:t>
      </w:r>
      <w:r>
        <w:rPr>
          <w:rFonts w:ascii="Calibri" w:hAnsi="Calibri"/>
          <w:sz w:val="21"/>
          <w:szCs w:val="21"/>
        </w:rPr>
        <w:t>psmC.eDRX0.ctnb</w:t>
      </w:r>
      <w:r>
        <w:rPr>
          <w:rFonts w:hint="eastAsia" w:ascii="Calibri" w:hAnsi="Calibri"/>
          <w:sz w:val="21"/>
          <w:szCs w:val="21"/>
        </w:rPr>
        <w:t xml:space="preserve"> / </w:t>
      </w:r>
      <w:r>
        <w:rPr>
          <w:rFonts w:ascii="Calibri" w:hAnsi="Calibri"/>
          <w:sz w:val="21"/>
          <w:szCs w:val="21"/>
        </w:rPr>
        <w:t>psmF.eDRXC.ctnb</w:t>
      </w:r>
      <w:r>
        <w:rPr>
          <w:rFonts w:hint="eastAsia" w:ascii="Calibri" w:hAnsi="Calibri"/>
          <w:sz w:val="21"/>
          <w:szCs w:val="21"/>
        </w:rPr>
        <w:t>/</w:t>
      </w:r>
      <w:r>
        <w:rPr>
          <w:rFonts w:ascii="Calibri" w:hAnsi="Calibri"/>
          <w:sz w:val="21"/>
          <w:szCs w:val="21"/>
        </w:rPr>
        <w:t xml:space="preserve"> psm0.eDRXH.ctnb</w:t>
      </w:r>
      <w:r>
        <w:rPr>
          <w:rFonts w:hint="eastAsia" w:ascii="Calibri" w:hAnsi="Calibri"/>
          <w:sz w:val="21"/>
          <w:szCs w:val="21"/>
        </w:rPr>
        <w:t xml:space="preserve"> / </w:t>
      </w:r>
      <w:r>
        <w:rPr>
          <w:rFonts w:ascii="Calibri" w:hAnsi="Calibri"/>
          <w:sz w:val="21"/>
          <w:szCs w:val="21"/>
        </w:rPr>
        <w:t>psm0.eDRXD.ctnb</w:t>
      </w:r>
      <w:r>
        <w:rPr>
          <w:rFonts w:hint="eastAsia" w:ascii="Calibri" w:hAnsi="Calibri"/>
          <w:sz w:val="21"/>
          <w:szCs w:val="21"/>
        </w:rPr>
        <w:t xml:space="preserve"> /</w:t>
      </w:r>
      <w:r>
        <w:rPr>
          <w:rFonts w:ascii="Calibri" w:hAnsi="Calibri"/>
          <w:sz w:val="21"/>
          <w:szCs w:val="21"/>
        </w:rPr>
        <w:t xml:space="preserve"> psm0.eDRXC.ctnb</w:t>
      </w:r>
      <w:r>
        <w:rPr>
          <w:rFonts w:hint="eastAsia" w:ascii="Calibri" w:hAnsi="Calibri"/>
          <w:sz w:val="21"/>
          <w:szCs w:val="21"/>
        </w:rPr>
        <w:t xml:space="preserve"> /</w:t>
      </w:r>
      <w:r>
        <w:rPr>
          <w:rFonts w:ascii="Calibri" w:hAnsi="Calibri"/>
          <w:sz w:val="21"/>
          <w:szCs w:val="21"/>
        </w:rPr>
        <w:t xml:space="preserve"> psm0.eDRX0.ctnb</w:t>
      </w:r>
      <w:r>
        <w:rPr>
          <w:rFonts w:hint="eastAsia" w:ascii="Calibri" w:hAnsi="Calibri"/>
          <w:sz w:val="21"/>
          <w:szCs w:val="21"/>
        </w:rPr>
        <w:t xml:space="preserve"> / ue.prefe</w:t>
      </w:r>
      <w:r>
        <w:rPr>
          <w:rFonts w:ascii="Calibri" w:hAnsi="Calibri"/>
          <w:sz w:val="21"/>
          <w:szCs w:val="21"/>
        </w:rPr>
        <w:t>r</w:t>
      </w:r>
      <w:r>
        <w:rPr>
          <w:rFonts w:hint="eastAsia" w:ascii="Calibri" w:hAnsi="Calibri"/>
          <w:sz w:val="21"/>
          <w:szCs w:val="21"/>
        </w:rPr>
        <w:t>.c</w:t>
      </w:r>
      <w:r>
        <w:rPr>
          <w:rFonts w:ascii="Calibri" w:hAnsi="Calibri"/>
          <w:sz w:val="21"/>
          <w:szCs w:val="21"/>
        </w:rPr>
        <w:t>tnb</w:t>
      </w:r>
    </w:p>
    <w:p>
      <w:pPr>
        <w:pStyle w:val="87"/>
        <w:spacing w:line="360" w:lineRule="auto"/>
        <w:ind w:left="368" w:firstLine="1080" w:firstLineChars="0"/>
        <w:rPr>
          <w:szCs w:val="21"/>
        </w:rPr>
      </w:pPr>
      <w:r>
        <w:rPr>
          <w:szCs w:val="21"/>
        </w:rPr>
        <w:t>QOS模板不需要配置，</w:t>
      </w:r>
      <w:r>
        <w:rPr>
          <w:rFonts w:hint="eastAsia"/>
          <w:szCs w:val="21"/>
        </w:rPr>
        <w:t>都</w:t>
      </w:r>
      <w:r>
        <w:rPr>
          <w:szCs w:val="21"/>
        </w:rPr>
        <w:t>使用现网配置的</w:t>
      </w:r>
      <w:r>
        <w:rPr>
          <w:rFonts w:hint="eastAsia"/>
          <w:szCs w:val="21"/>
        </w:rPr>
        <w:t>8。需配置</w:t>
      </w:r>
      <w:r>
        <w:rPr>
          <w:szCs w:val="21"/>
        </w:rPr>
        <w:t>APN模板</w:t>
      </w:r>
      <w:r>
        <w:rPr>
          <w:rFonts w:hint="eastAsia"/>
          <w:szCs w:val="21"/>
        </w:rPr>
        <w:t>、</w:t>
      </w:r>
      <w:r>
        <w:rPr>
          <w:szCs w:val="21"/>
        </w:rPr>
        <w:t>用户模板</w:t>
      </w:r>
      <w:r>
        <w:rPr>
          <w:rFonts w:hint="eastAsia"/>
          <w:szCs w:val="21"/>
        </w:rPr>
        <w:t>，除ctnb外</w:t>
      </w:r>
      <w:r>
        <w:rPr>
          <w:szCs w:val="21"/>
        </w:rPr>
        <w:t>，其他APN定义的</w:t>
      </w:r>
      <w:r>
        <w:rPr>
          <w:rFonts w:hint="eastAsia"/>
          <w:szCs w:val="21"/>
        </w:rPr>
        <w:t>模板号</w:t>
      </w:r>
      <w:r>
        <w:rPr>
          <w:szCs w:val="21"/>
        </w:rPr>
        <w:t xml:space="preserve">从200 </w:t>
      </w:r>
      <w:r>
        <w:rPr>
          <w:rFonts w:hint="eastAsia"/>
          <w:szCs w:val="21"/>
        </w:rPr>
        <w:t>开始</w:t>
      </w:r>
      <w:r>
        <w:rPr>
          <w:szCs w:val="21"/>
        </w:rPr>
        <w:t>，具备分配如下。</w:t>
      </w:r>
    </w:p>
    <w:tbl>
      <w:tblPr>
        <w:tblStyle w:val="48"/>
        <w:tblW w:w="78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1672"/>
        <w:gridCol w:w="1538"/>
        <w:gridCol w:w="1559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APN</w:t>
            </w:r>
          </w:p>
        </w:tc>
        <w:tc>
          <w:tcPr>
            <w:tcW w:w="1672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APN</w:t>
            </w:r>
            <w:r>
              <w:rPr>
                <w:rFonts w:asciiTheme="minorEastAsia" w:hAnsiTheme="minorEastAsia" w:eastAsiaTheme="minorEastAsia"/>
              </w:rPr>
              <w:t>TPL</w:t>
            </w:r>
          </w:p>
        </w:tc>
        <w:tc>
          <w:tcPr>
            <w:tcW w:w="1538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EPSQOSTPL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OPTGPRSTPL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SUBTPL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="Calibri" w:hAnsi="Calibri"/>
                <w:sz w:val="21"/>
                <w:szCs w:val="21"/>
              </w:rPr>
              <w:t>ctnb</w:t>
            </w:r>
          </w:p>
        </w:tc>
        <w:tc>
          <w:tcPr>
            <w:tcW w:w="1672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8</w:t>
            </w:r>
          </w:p>
        </w:tc>
        <w:tc>
          <w:tcPr>
            <w:tcW w:w="1538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8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8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rPr>
                <w:rFonts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ue.prefe</w:t>
            </w:r>
            <w:r>
              <w:rPr>
                <w:rFonts w:ascii="Calibri" w:hAnsi="Calibri"/>
                <w:sz w:val="21"/>
                <w:szCs w:val="21"/>
              </w:rPr>
              <w:t>r</w:t>
            </w:r>
            <w:r>
              <w:rPr>
                <w:rFonts w:hint="eastAsia" w:ascii="Calibri" w:hAnsi="Calibri"/>
                <w:sz w:val="21"/>
                <w:szCs w:val="21"/>
              </w:rPr>
              <w:t>.c</w:t>
            </w:r>
            <w:r>
              <w:rPr>
                <w:rFonts w:ascii="Calibri" w:hAnsi="Calibri"/>
                <w:sz w:val="21"/>
                <w:szCs w:val="21"/>
              </w:rPr>
              <w:t>tnb</w:t>
            </w:r>
          </w:p>
        </w:tc>
        <w:tc>
          <w:tcPr>
            <w:tcW w:w="1672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200</w:t>
            </w:r>
          </w:p>
        </w:tc>
        <w:tc>
          <w:tcPr>
            <w:tcW w:w="1538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8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200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="Calibri" w:hAnsi="Calibri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sz w:val="21"/>
                <w:szCs w:val="21"/>
              </w:rPr>
              <w:t>sm</w:t>
            </w:r>
            <w:r>
              <w:rPr>
                <w:rFonts w:ascii="Calibri" w:hAnsi="Calibri"/>
                <w:sz w:val="21"/>
                <w:szCs w:val="21"/>
              </w:rPr>
              <w:t>A.eDRX0</w:t>
            </w:r>
            <w:r>
              <w:rPr>
                <w:rFonts w:hint="eastAsia" w:ascii="Calibri" w:hAnsi="Calibri"/>
                <w:sz w:val="21"/>
                <w:szCs w:val="21"/>
              </w:rPr>
              <w:t>.c</w:t>
            </w:r>
            <w:r>
              <w:rPr>
                <w:rFonts w:ascii="Calibri" w:hAnsi="Calibri"/>
                <w:sz w:val="21"/>
                <w:szCs w:val="21"/>
              </w:rPr>
              <w:t>tnb</w:t>
            </w:r>
          </w:p>
        </w:tc>
        <w:tc>
          <w:tcPr>
            <w:tcW w:w="1672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201</w:t>
            </w:r>
          </w:p>
        </w:tc>
        <w:tc>
          <w:tcPr>
            <w:tcW w:w="1538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8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201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="Calibri" w:hAnsi="Calibri"/>
                <w:sz w:val="21"/>
                <w:szCs w:val="21"/>
              </w:rPr>
              <w:t>psmC.eDRX0.ctnb</w:t>
            </w:r>
          </w:p>
        </w:tc>
        <w:tc>
          <w:tcPr>
            <w:tcW w:w="1672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211</w:t>
            </w:r>
          </w:p>
        </w:tc>
        <w:tc>
          <w:tcPr>
            <w:tcW w:w="1538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8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211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="Calibri" w:hAnsi="Calibri"/>
                <w:sz w:val="21"/>
                <w:szCs w:val="21"/>
              </w:rPr>
              <w:t>psmF.eDRXC.ctnb</w:t>
            </w:r>
          </w:p>
        </w:tc>
        <w:tc>
          <w:tcPr>
            <w:tcW w:w="1672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221</w:t>
            </w:r>
          </w:p>
        </w:tc>
        <w:tc>
          <w:tcPr>
            <w:tcW w:w="1538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8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221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="Calibri" w:hAnsi="Calibri"/>
                <w:sz w:val="21"/>
                <w:szCs w:val="21"/>
              </w:rPr>
              <w:t>psm0.eDRXH.ctnb</w:t>
            </w:r>
          </w:p>
        </w:tc>
        <w:tc>
          <w:tcPr>
            <w:tcW w:w="1672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231</w:t>
            </w:r>
          </w:p>
        </w:tc>
        <w:tc>
          <w:tcPr>
            <w:tcW w:w="1538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8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231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="Calibri" w:hAnsi="Calibri"/>
                <w:sz w:val="21"/>
                <w:szCs w:val="21"/>
              </w:rPr>
              <w:t>psm0.eDRXD.ctnb</w:t>
            </w:r>
          </w:p>
        </w:tc>
        <w:tc>
          <w:tcPr>
            <w:tcW w:w="1672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241</w:t>
            </w:r>
          </w:p>
        </w:tc>
        <w:tc>
          <w:tcPr>
            <w:tcW w:w="1538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8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241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="Calibri" w:hAnsi="Calibri"/>
                <w:sz w:val="21"/>
                <w:szCs w:val="21"/>
              </w:rPr>
              <w:t>psm0.eDRXC.ctnb</w:t>
            </w:r>
          </w:p>
        </w:tc>
        <w:tc>
          <w:tcPr>
            <w:tcW w:w="1672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251</w:t>
            </w:r>
          </w:p>
        </w:tc>
        <w:tc>
          <w:tcPr>
            <w:tcW w:w="1538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8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251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="Calibri" w:hAnsi="Calibri"/>
                <w:sz w:val="21"/>
                <w:szCs w:val="21"/>
              </w:rPr>
              <w:t>psm0.eDRX0.ctnb</w:t>
            </w:r>
          </w:p>
        </w:tc>
        <w:tc>
          <w:tcPr>
            <w:tcW w:w="1672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261</w:t>
            </w:r>
          </w:p>
        </w:tc>
        <w:tc>
          <w:tcPr>
            <w:tcW w:w="1538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8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261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261</w:t>
            </w:r>
          </w:p>
        </w:tc>
      </w:tr>
    </w:tbl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244" w:author="admin" w:date="2017-07-25T14:52:00Z">
            <w:rPr>
              <w:rFonts w:asciiTheme="minorEastAsia" w:hAnsiTheme="minorEastAsia" w:eastAsiaTheme="minorEastAsia"/>
            </w:rPr>
          </w:rPrChange>
        </w:rPr>
        <w:pPrChange w:id="243" w:author="admin" w:date="2017-07-25T14:52:00Z">
          <w:pPr>
            <w:ind w:firstLine="600" w:firstLineChars="250"/>
          </w:pPr>
        </w:pPrChange>
      </w:pPr>
      <w:r>
        <w:rPr>
          <w:rFonts w:hint="eastAsia" w:ascii="Times New Roman" w:hAnsi="Times New Roman" w:eastAsia="宋体"/>
          <w:sz w:val="21"/>
          <w:szCs w:val="21"/>
          <w:rPrChange w:id="245" w:author="admin" w:date="2017-07-25T14:52:00Z">
            <w:rPr>
              <w:rFonts w:hint="eastAsia" w:asciiTheme="minorEastAsia" w:hAnsiTheme="minorEastAsia" w:eastAsiaTheme="minorEastAsia"/>
            </w:rPr>
          </w:rPrChange>
        </w:rPr>
        <w:t>配置</w:t>
      </w:r>
      <w:r>
        <w:rPr>
          <w:rFonts w:ascii="Times New Roman" w:hAnsi="Times New Roman" w:eastAsia="宋体"/>
          <w:sz w:val="21"/>
          <w:szCs w:val="21"/>
          <w:rPrChange w:id="246" w:author="admin" w:date="2017-07-25T14:52:00Z">
            <w:rPr>
              <w:rFonts w:asciiTheme="minorEastAsia" w:hAnsiTheme="minorEastAsia" w:eastAsiaTheme="minorEastAsia"/>
            </w:rPr>
          </w:rPrChange>
        </w:rPr>
        <w:t>指令如下：</w:t>
      </w: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248" w:author="admin" w:date="2017-07-25T14:52:00Z">
            <w:rPr>
              <w:rFonts w:asciiTheme="minorEastAsia" w:hAnsiTheme="minorEastAsia" w:eastAsiaTheme="minorEastAsia"/>
            </w:rPr>
          </w:rPrChange>
        </w:rPr>
        <w:pPrChange w:id="247" w:author="admin" w:date="2017-07-25T14:52:00Z">
          <w:pPr>
            <w:ind w:firstLine="600" w:firstLineChars="250"/>
          </w:pPr>
        </w:pPrChange>
      </w:pPr>
      <w:r>
        <w:rPr>
          <w:rFonts w:ascii="Times New Roman" w:hAnsi="Times New Roman" w:eastAsia="宋体"/>
          <w:sz w:val="21"/>
          <w:szCs w:val="21"/>
          <w:rPrChange w:id="249" w:author="admin" w:date="2017-07-25T14:52:00Z">
            <w:rPr>
              <w:rFonts w:asciiTheme="minorEastAsia" w:hAnsiTheme="minorEastAsia" w:eastAsiaTheme="minorEastAsia"/>
            </w:rPr>
          </w:rPrChange>
        </w:rPr>
        <w:t>//</w:t>
      </w:r>
      <w:r>
        <w:rPr>
          <w:rFonts w:hint="eastAsia" w:ascii="Times New Roman" w:hAnsi="Times New Roman" w:eastAsia="宋体"/>
          <w:sz w:val="21"/>
          <w:szCs w:val="21"/>
          <w:rPrChange w:id="250" w:author="admin" w:date="2017-07-25T14:52:00Z">
            <w:rPr>
              <w:rFonts w:hint="eastAsia" w:asciiTheme="minorEastAsia" w:hAnsiTheme="minorEastAsia" w:eastAsiaTheme="minorEastAsia"/>
            </w:rPr>
          </w:rPrChange>
        </w:rPr>
        <w:t>配置</w:t>
      </w:r>
      <w:r>
        <w:rPr>
          <w:rFonts w:ascii="Times New Roman" w:hAnsi="Times New Roman" w:eastAsia="宋体"/>
          <w:sz w:val="21"/>
          <w:szCs w:val="21"/>
          <w:rPrChange w:id="251" w:author="admin" w:date="2017-07-25T14:52:00Z">
            <w:rPr>
              <w:rFonts w:asciiTheme="minorEastAsia" w:hAnsiTheme="minorEastAsia" w:eastAsiaTheme="minorEastAsia"/>
            </w:rPr>
          </w:rPrChange>
        </w:rPr>
        <w:t>ue.prefer.ctnb</w:t>
      </w: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253" w:author="admin" w:date="2017-07-25T14:52:00Z">
            <w:rPr>
              <w:rFonts w:asciiTheme="minorEastAsia" w:hAnsiTheme="minorEastAsia" w:eastAsiaTheme="minorEastAsia"/>
            </w:rPr>
          </w:rPrChange>
        </w:rPr>
        <w:pPrChange w:id="252" w:author="admin" w:date="2017-07-25T14:52:00Z">
          <w:pPr>
            <w:ind w:firstLine="600" w:firstLineChars="250"/>
          </w:pPr>
        </w:pPrChange>
      </w:pPr>
      <w:r>
        <w:rPr>
          <w:rFonts w:ascii="Times New Roman" w:hAnsi="Times New Roman" w:eastAsia="宋体"/>
          <w:sz w:val="21"/>
          <w:szCs w:val="21"/>
          <w:rPrChange w:id="254" w:author="admin" w:date="2017-07-25T14:52:00Z">
            <w:rPr>
              <w:rFonts w:asciiTheme="minorEastAsia" w:hAnsiTheme="minorEastAsia" w:eastAsiaTheme="minorEastAsia"/>
            </w:rPr>
          </w:rPrChange>
        </w:rPr>
        <w:t>ADD APNTPL: HLRSN=25, TPLID=200, TPLNAME="</w:t>
      </w:r>
      <w:r>
        <w:rPr>
          <w:rFonts w:ascii="Times New Roman" w:hAnsi="Times New Roman" w:eastAsia="宋体"/>
          <w:sz w:val="21"/>
          <w:szCs w:val="21"/>
          <w:rPrChange w:id="255" w:author="admin" w:date="2017-07-25T14:52:00Z">
            <w:rPr>
              <w:rFonts w:asciiTheme="minorEastAsia" w:hAnsiTheme="minorEastAsia" w:eastAsiaTheme="minorEastAsia"/>
            </w:rPr>
          </w:rPrChange>
        </w:rPr>
        <w:t>ue.prefer.ctnb</w:t>
      </w:r>
      <w:r>
        <w:rPr>
          <w:rFonts w:ascii="Times New Roman" w:hAnsi="Times New Roman" w:eastAsia="宋体"/>
          <w:sz w:val="21"/>
          <w:szCs w:val="21"/>
          <w:rPrChange w:id="256" w:author="admin" w:date="2017-07-25T14:52:00Z">
            <w:rPr>
              <w:rFonts w:asciiTheme="minorEastAsia" w:hAnsiTheme="minorEastAsia" w:eastAsiaTheme="minorEastAsia"/>
            </w:rPr>
          </w:rPrChange>
        </w:rPr>
        <w:t>", APN="</w:t>
      </w:r>
      <w:r>
        <w:rPr>
          <w:rFonts w:ascii="Times New Roman" w:hAnsi="Times New Roman" w:eastAsia="宋体"/>
          <w:sz w:val="21"/>
          <w:szCs w:val="21"/>
          <w:rPrChange w:id="257" w:author="admin" w:date="2017-07-25T14:52:00Z">
            <w:rPr>
              <w:rFonts w:asciiTheme="minorEastAsia" w:hAnsiTheme="minorEastAsia" w:eastAsiaTheme="minorEastAsia"/>
            </w:rPr>
          </w:rPrChange>
        </w:rPr>
        <w:t>ue.prefer.ctnb</w:t>
      </w:r>
      <w:r>
        <w:rPr>
          <w:rFonts w:ascii="Times New Roman" w:hAnsi="Times New Roman" w:eastAsia="宋体"/>
          <w:sz w:val="21"/>
          <w:szCs w:val="21"/>
          <w:rPrChange w:id="258" w:author="admin" w:date="2017-07-25T14:52:00Z">
            <w:rPr>
              <w:rFonts w:asciiTheme="minorEastAsia" w:hAnsiTheme="minorEastAsia" w:eastAsiaTheme="minorEastAsia"/>
            </w:rPr>
          </w:rPrChange>
        </w:rPr>
        <w:t>", PDNGWALLOCTYPE=DYNAMIC, APNOI="nb.wlw.mnc011.mcc460.gprs", NONIPDATADELMECH=</w:t>
      </w:r>
      <w:r>
        <w:rPr>
          <w:rFonts w:ascii="Times New Roman" w:hAnsi="Times New Roman" w:eastAsia="宋体"/>
          <w:sz w:val="21"/>
          <w:szCs w:val="21"/>
          <w:rPrChange w:id="259" w:author="admin" w:date="2017-07-25T14:52:00Z">
            <w:rPr>
              <w:rFonts w:asciiTheme="minorEastAsia" w:hAnsiTheme="minorEastAsia" w:eastAsiaTheme="minorEastAsia"/>
            </w:rPr>
          </w:rPrChange>
        </w:rPr>
        <w:t>SGi_BASED_DATA_DELIVERY</w:t>
      </w:r>
      <w:r>
        <w:rPr>
          <w:rFonts w:ascii="Times New Roman" w:hAnsi="Times New Roman" w:eastAsia="宋体"/>
          <w:sz w:val="21"/>
          <w:szCs w:val="21"/>
          <w:rPrChange w:id="260" w:author="admin" w:date="2017-07-25T14:52:00Z">
            <w:rPr>
              <w:rFonts w:asciiTheme="minorEastAsia" w:hAnsiTheme="minorEastAsia" w:eastAsiaTheme="minorEastAsia"/>
            </w:rPr>
          </w:rPrChange>
        </w:rPr>
        <w:t>;</w:t>
      </w: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262" w:author="admin" w:date="2017-07-25T14:52:00Z">
            <w:rPr>
              <w:rFonts w:asciiTheme="minorEastAsia" w:hAnsiTheme="minorEastAsia" w:eastAsiaTheme="minorEastAsia"/>
            </w:rPr>
          </w:rPrChange>
        </w:rPr>
        <w:pPrChange w:id="261" w:author="admin" w:date="2017-07-25T14:52:00Z">
          <w:pPr>
            <w:ind w:firstLine="600" w:firstLineChars="250"/>
          </w:pPr>
        </w:pPrChange>
      </w:pPr>
      <w:r>
        <w:rPr>
          <w:rFonts w:ascii="Times New Roman" w:hAnsi="Times New Roman" w:eastAsia="宋体"/>
          <w:sz w:val="21"/>
          <w:szCs w:val="21"/>
          <w:rPrChange w:id="263" w:author="admin" w:date="2017-07-25T14:52:00Z">
            <w:rPr>
              <w:rFonts w:asciiTheme="minorEastAsia" w:hAnsiTheme="minorEastAsia" w:eastAsiaTheme="minorEastAsia"/>
            </w:rPr>
          </w:rPrChange>
        </w:rPr>
        <w:t>ADD OPTGPRSTPL: HLRSN=25, TPLID=200, TPLNAME="</w:t>
      </w:r>
      <w:r>
        <w:rPr>
          <w:rFonts w:ascii="Times New Roman" w:hAnsi="Times New Roman" w:eastAsia="宋体"/>
          <w:sz w:val="21"/>
          <w:szCs w:val="21"/>
          <w:rPrChange w:id="264" w:author="admin" w:date="2017-07-25T14:52:00Z">
            <w:rPr>
              <w:rFonts w:asciiTheme="minorEastAsia" w:hAnsiTheme="minorEastAsia" w:eastAsiaTheme="minorEastAsia"/>
            </w:rPr>
          </w:rPrChange>
        </w:rPr>
        <w:t>ue.prefer.ctnb</w:t>
      </w:r>
      <w:r>
        <w:rPr>
          <w:rFonts w:ascii="Times New Roman" w:hAnsi="Times New Roman" w:eastAsia="宋体"/>
          <w:sz w:val="21"/>
          <w:szCs w:val="21"/>
          <w:rPrChange w:id="265" w:author="admin" w:date="2017-07-25T14:52:00Z">
            <w:rPr>
              <w:rFonts w:asciiTheme="minorEastAsia" w:hAnsiTheme="minorEastAsia" w:eastAsiaTheme="minorEastAsia"/>
            </w:rPr>
          </w:rPrChange>
        </w:rPr>
        <w:t>", CNTXID=1, APN_TYPE=EPS_APN, APNTPLID=200, DEFAULTCFGFLAG=TRUE, EPS_QOSTPLID=8, PDPTYPE=IPV4, VPLMN=FALSE, CHARGE=NONE, NONIPAPNFLAG=FALSE;</w:t>
      </w: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267" w:author="admin" w:date="2017-07-25T14:52:00Z">
            <w:rPr>
              <w:rFonts w:asciiTheme="minorEastAsia" w:hAnsiTheme="minorEastAsia" w:eastAsiaTheme="minorEastAsia"/>
            </w:rPr>
          </w:rPrChange>
        </w:rPr>
        <w:pPrChange w:id="266" w:author="admin" w:date="2017-07-25T14:52:00Z">
          <w:pPr>
            <w:ind w:firstLine="600" w:firstLineChars="250"/>
          </w:pPr>
        </w:pPrChange>
      </w:pPr>
      <w:r>
        <w:rPr>
          <w:rFonts w:ascii="Times New Roman" w:hAnsi="Times New Roman" w:eastAsia="宋体"/>
          <w:sz w:val="21"/>
          <w:szCs w:val="21"/>
          <w:rPrChange w:id="268" w:author="admin" w:date="2017-07-25T14:52:00Z">
            <w:rPr>
              <w:rFonts w:asciiTheme="minorEastAsia" w:hAnsiTheme="minorEastAsia" w:eastAsiaTheme="minorEastAsia"/>
            </w:rPr>
          </w:rPrChange>
        </w:rPr>
        <w:t>ADD SUBTPL: HLRSN=25, TPLID=200, TPLNAME="</w:t>
      </w:r>
      <w:r>
        <w:rPr>
          <w:rFonts w:ascii="Times New Roman" w:hAnsi="Times New Roman" w:eastAsia="宋体"/>
          <w:sz w:val="21"/>
          <w:szCs w:val="21"/>
          <w:rPrChange w:id="269" w:author="admin" w:date="2017-07-25T14:52:00Z">
            <w:rPr>
              <w:rFonts w:asciiTheme="minorEastAsia" w:hAnsiTheme="minorEastAsia" w:eastAsiaTheme="minorEastAsia"/>
            </w:rPr>
          </w:rPrChange>
        </w:rPr>
        <w:t>ue.prefer.ctnb</w:t>
      </w:r>
      <w:r>
        <w:rPr>
          <w:rFonts w:ascii="Times New Roman" w:hAnsi="Times New Roman" w:eastAsia="宋体"/>
          <w:sz w:val="21"/>
          <w:szCs w:val="21"/>
          <w:rPrChange w:id="270" w:author="admin" w:date="2017-07-25T14:52:00Z">
            <w:rPr>
              <w:rFonts w:asciiTheme="minorEastAsia" w:hAnsiTheme="minorEastAsia" w:eastAsiaTheme="minorEastAsia"/>
            </w:rPr>
          </w:rPrChange>
        </w:rPr>
        <w:t>", TPLTYPE=NORMAL, CARDTYPE=USIM, NAM=NONE, EPS=TRUE, OPTGPRSTPLID=200, CHARGE_GLOBAL=NORMAL, APNOI="nb.wlw.mnc011.mcc460.gprs", AMBRMAXUL=200000, AMBRMAXDL=200000, M2MNOTIFY=TRUE, USERCATEGORY=M2M, LTE_M2M_FLAG=TRUE;</w:t>
      </w: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272" w:author="admin" w:date="2017-07-25T14:52:00Z">
            <w:rPr>
              <w:rFonts w:asciiTheme="minorEastAsia" w:hAnsiTheme="minorEastAsia" w:eastAsiaTheme="minorEastAsia"/>
            </w:rPr>
          </w:rPrChange>
        </w:rPr>
        <w:pPrChange w:id="271" w:author="admin" w:date="2017-07-25T14:52:00Z">
          <w:pPr>
            <w:ind w:firstLine="600" w:firstLineChars="250"/>
          </w:pPr>
        </w:pPrChange>
      </w:pP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274" w:author="admin" w:date="2017-07-25T14:52:00Z">
            <w:rPr>
              <w:rFonts w:asciiTheme="minorEastAsia" w:hAnsiTheme="minorEastAsia" w:eastAsiaTheme="minorEastAsia"/>
            </w:rPr>
          </w:rPrChange>
        </w:rPr>
        <w:pPrChange w:id="273" w:author="admin" w:date="2017-07-25T14:52:00Z">
          <w:pPr>
            <w:ind w:firstLine="600" w:firstLineChars="250"/>
          </w:pPr>
        </w:pPrChange>
      </w:pPr>
      <w:r>
        <w:rPr>
          <w:rFonts w:ascii="Times New Roman" w:hAnsi="Times New Roman" w:eastAsia="宋体"/>
          <w:sz w:val="21"/>
          <w:szCs w:val="21"/>
          <w:rPrChange w:id="275" w:author="admin" w:date="2017-07-25T14:52:00Z">
            <w:rPr>
              <w:rFonts w:asciiTheme="minorEastAsia" w:hAnsiTheme="minorEastAsia" w:eastAsiaTheme="minorEastAsia"/>
            </w:rPr>
          </w:rPrChange>
        </w:rPr>
        <w:t>//</w:t>
      </w:r>
      <w:r>
        <w:rPr>
          <w:rFonts w:hint="eastAsia" w:ascii="Times New Roman" w:hAnsi="Times New Roman" w:eastAsia="宋体"/>
          <w:sz w:val="21"/>
          <w:szCs w:val="21"/>
          <w:rPrChange w:id="276" w:author="admin" w:date="2017-07-25T14:52:00Z">
            <w:rPr>
              <w:rFonts w:hint="eastAsia" w:asciiTheme="minorEastAsia" w:hAnsiTheme="minorEastAsia" w:eastAsiaTheme="minorEastAsia"/>
            </w:rPr>
          </w:rPrChange>
        </w:rPr>
        <w:t>配置</w:t>
      </w:r>
      <w:r>
        <w:rPr>
          <w:rFonts w:ascii="Times New Roman" w:hAnsi="Times New Roman" w:eastAsia="宋体"/>
          <w:sz w:val="21"/>
          <w:szCs w:val="21"/>
          <w:rPrChange w:id="277" w:author="admin" w:date="2017-07-25T14:52:00Z">
            <w:rPr>
              <w:rFonts w:asciiTheme="minorEastAsia" w:hAnsiTheme="minorEastAsia" w:eastAsiaTheme="minorEastAsia"/>
            </w:rPr>
          </w:rPrChange>
        </w:rPr>
        <w:t>psmA.eDRX0.ctnb</w:t>
      </w: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279" w:author="admin" w:date="2017-07-25T14:52:00Z">
            <w:rPr>
              <w:rFonts w:asciiTheme="minorEastAsia" w:hAnsiTheme="minorEastAsia" w:eastAsiaTheme="minorEastAsia"/>
            </w:rPr>
          </w:rPrChange>
        </w:rPr>
        <w:pPrChange w:id="278" w:author="admin" w:date="2017-07-25T14:52:00Z">
          <w:pPr>
            <w:ind w:firstLine="600" w:firstLineChars="250"/>
          </w:pPr>
        </w:pPrChange>
      </w:pPr>
      <w:r>
        <w:rPr>
          <w:rFonts w:ascii="Times New Roman" w:hAnsi="Times New Roman" w:eastAsia="宋体"/>
          <w:sz w:val="21"/>
          <w:szCs w:val="21"/>
          <w:rPrChange w:id="280" w:author="admin" w:date="2017-07-25T14:52:00Z">
            <w:rPr>
              <w:rFonts w:asciiTheme="minorEastAsia" w:hAnsiTheme="minorEastAsia" w:eastAsiaTheme="minorEastAsia"/>
            </w:rPr>
          </w:rPrChange>
        </w:rPr>
        <w:t>ADD APNTPL: HLRSN=25, TPLID=201, TPLNAME="psmA.eDRX0.ctnb", APN="psmA.eDRX0.ctnb", PDNGWALLOCTYPE=DYNAMIC, APNOI="nb.wlw.mnc011.mcc460.gprs", NONIPDATADELMECH=</w:t>
      </w:r>
      <w:r>
        <w:rPr>
          <w:rFonts w:ascii="Times New Roman" w:hAnsi="Times New Roman" w:eastAsia="宋体"/>
          <w:sz w:val="21"/>
          <w:szCs w:val="21"/>
          <w:rPrChange w:id="281" w:author="admin" w:date="2017-07-25T14:52:00Z">
            <w:rPr>
              <w:rFonts w:asciiTheme="minorEastAsia" w:hAnsiTheme="minorEastAsia" w:eastAsiaTheme="minorEastAsia"/>
            </w:rPr>
          </w:rPrChange>
        </w:rPr>
        <w:t>SGi_BASED_DATA_DELIVERY</w:t>
      </w:r>
      <w:r>
        <w:rPr>
          <w:rFonts w:ascii="Times New Roman" w:hAnsi="Times New Roman" w:eastAsia="宋体"/>
          <w:sz w:val="21"/>
          <w:szCs w:val="21"/>
          <w:rPrChange w:id="282" w:author="admin" w:date="2017-07-25T14:52:00Z">
            <w:rPr>
              <w:rFonts w:asciiTheme="minorEastAsia" w:hAnsiTheme="minorEastAsia" w:eastAsiaTheme="minorEastAsia"/>
            </w:rPr>
          </w:rPrChange>
        </w:rPr>
        <w:t>;</w:t>
      </w: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284" w:author="admin" w:date="2017-07-25T14:52:00Z">
            <w:rPr>
              <w:rFonts w:asciiTheme="minorEastAsia" w:hAnsiTheme="minorEastAsia" w:eastAsiaTheme="minorEastAsia"/>
            </w:rPr>
          </w:rPrChange>
        </w:rPr>
        <w:pPrChange w:id="283" w:author="admin" w:date="2017-07-25T14:52:00Z">
          <w:pPr>
            <w:ind w:firstLine="600" w:firstLineChars="250"/>
          </w:pPr>
        </w:pPrChange>
      </w:pPr>
      <w:r>
        <w:rPr>
          <w:rFonts w:ascii="Times New Roman" w:hAnsi="Times New Roman" w:eastAsia="宋体"/>
          <w:sz w:val="21"/>
          <w:szCs w:val="21"/>
          <w:rPrChange w:id="285" w:author="admin" w:date="2017-07-25T14:52:00Z">
            <w:rPr>
              <w:rFonts w:asciiTheme="minorEastAsia" w:hAnsiTheme="minorEastAsia" w:eastAsiaTheme="minorEastAsia"/>
            </w:rPr>
          </w:rPrChange>
        </w:rPr>
        <w:t>ADD OPTGPRSTPL: HLRSN=25, TPLID=201, TPLNAME="psmA.eDRX0.ctnb", CNTXID=1, APN_TYPE=EPS_APN, APNTPLID=201, DEFAULTCFGFLAG=TRUE, EPS_QOSTPLID=8, PDPTYPE=IPV4, VPLMN=FALSE, CHARGE=NONE, NONIPAPNFLAG=FALSE;</w:t>
      </w: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287" w:author="admin" w:date="2017-07-25T14:52:00Z">
            <w:rPr>
              <w:rFonts w:asciiTheme="minorEastAsia" w:hAnsiTheme="minorEastAsia" w:eastAsiaTheme="minorEastAsia"/>
            </w:rPr>
          </w:rPrChange>
        </w:rPr>
        <w:pPrChange w:id="286" w:author="admin" w:date="2017-07-25T14:52:00Z">
          <w:pPr>
            <w:ind w:firstLine="600" w:firstLineChars="250"/>
          </w:pPr>
        </w:pPrChange>
      </w:pPr>
      <w:r>
        <w:rPr>
          <w:rFonts w:ascii="Times New Roman" w:hAnsi="Times New Roman" w:eastAsia="宋体"/>
          <w:sz w:val="21"/>
          <w:szCs w:val="21"/>
          <w:rPrChange w:id="288" w:author="admin" w:date="2017-07-25T14:52:00Z">
            <w:rPr>
              <w:rFonts w:asciiTheme="minorEastAsia" w:hAnsiTheme="minorEastAsia" w:eastAsiaTheme="minorEastAsia"/>
            </w:rPr>
          </w:rPrChange>
        </w:rPr>
        <w:t xml:space="preserve">ADD SUBTPL: HLRSN=25, TPLID=201, TPLNAME="psmA.eDRX0.ctnb", TPLTYPE=NORMAL, CARDTYPE=USIM, NAM=NONE, EPS=TRUE, OPTGPRSTPLID=201, CHARGE_GLOBAL=NORMAL, APNOI="nb.wlw.mnc011.mcc460.gprs", AMBRMAXUL=200000, AMBRMAXDL=200000, M2MNOTIFY=TRUE, </w:t>
      </w:r>
      <w:r>
        <w:rPr>
          <w:rFonts w:ascii="Times New Roman" w:hAnsi="Times New Roman" w:eastAsia="宋体"/>
          <w:sz w:val="21"/>
          <w:szCs w:val="21"/>
          <w:rPrChange w:id="289" w:author="admin" w:date="2017-07-25T14:52:00Z">
            <w:rPr>
              <w:rFonts w:asciiTheme="minorEastAsia" w:hAnsiTheme="minorEastAsia" w:eastAsiaTheme="minorEastAsia"/>
            </w:rPr>
          </w:rPrChange>
        </w:rPr>
        <w:t>USERCATEGORY=M2M, LTE_M2M_FLAG=TRUE;</w:t>
      </w: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291" w:author="admin" w:date="2017-07-25T14:52:00Z">
            <w:rPr>
              <w:rFonts w:asciiTheme="minorEastAsia" w:hAnsiTheme="minorEastAsia" w:eastAsiaTheme="minorEastAsia"/>
            </w:rPr>
          </w:rPrChange>
        </w:rPr>
        <w:pPrChange w:id="290" w:author="admin" w:date="2017-07-25T14:52:00Z">
          <w:pPr>
            <w:ind w:firstLine="600" w:firstLineChars="250"/>
          </w:pPr>
        </w:pPrChange>
      </w:pP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293" w:author="admin" w:date="2017-07-25T14:52:00Z">
            <w:rPr>
              <w:rFonts w:asciiTheme="minorEastAsia" w:hAnsiTheme="minorEastAsia" w:eastAsiaTheme="minorEastAsia"/>
            </w:rPr>
          </w:rPrChange>
        </w:rPr>
        <w:pPrChange w:id="292" w:author="admin" w:date="2017-07-25T14:52:00Z">
          <w:pPr>
            <w:ind w:firstLine="600" w:firstLineChars="250"/>
          </w:pPr>
        </w:pPrChange>
      </w:pPr>
      <w:r>
        <w:rPr>
          <w:rFonts w:ascii="Times New Roman" w:hAnsi="Times New Roman" w:eastAsia="宋体"/>
          <w:sz w:val="21"/>
          <w:szCs w:val="21"/>
          <w:rPrChange w:id="294" w:author="admin" w:date="2017-07-25T14:52:00Z">
            <w:rPr>
              <w:rFonts w:asciiTheme="minorEastAsia" w:hAnsiTheme="minorEastAsia" w:eastAsiaTheme="minorEastAsia"/>
            </w:rPr>
          </w:rPrChange>
        </w:rPr>
        <w:t>//</w:t>
      </w:r>
      <w:r>
        <w:rPr>
          <w:rFonts w:hint="eastAsia" w:ascii="Times New Roman" w:hAnsi="Times New Roman" w:eastAsia="宋体"/>
          <w:sz w:val="21"/>
          <w:szCs w:val="21"/>
          <w:rPrChange w:id="295" w:author="admin" w:date="2017-07-25T14:52:00Z">
            <w:rPr>
              <w:rFonts w:hint="eastAsia" w:asciiTheme="minorEastAsia" w:hAnsiTheme="minorEastAsia" w:eastAsiaTheme="minorEastAsia"/>
            </w:rPr>
          </w:rPrChange>
        </w:rPr>
        <w:t>配置</w:t>
      </w:r>
      <w:r>
        <w:rPr>
          <w:rFonts w:ascii="Times New Roman" w:hAnsi="Times New Roman" w:eastAsia="宋体"/>
          <w:sz w:val="21"/>
          <w:szCs w:val="21"/>
          <w:rPrChange w:id="296" w:author="admin" w:date="2017-07-25T14:52:00Z">
            <w:rPr>
              <w:rFonts w:asciiTheme="minorEastAsia" w:hAnsiTheme="minorEastAsia" w:eastAsiaTheme="minorEastAsia"/>
            </w:rPr>
          </w:rPrChange>
        </w:rPr>
        <w:t>psmC.eDRX0.ctnb</w:t>
      </w: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298" w:author="admin" w:date="2017-07-25T14:52:00Z">
            <w:rPr>
              <w:rFonts w:asciiTheme="minorEastAsia" w:hAnsiTheme="minorEastAsia" w:eastAsiaTheme="minorEastAsia"/>
            </w:rPr>
          </w:rPrChange>
        </w:rPr>
        <w:pPrChange w:id="297" w:author="admin" w:date="2017-07-25T14:52:00Z">
          <w:pPr>
            <w:ind w:firstLine="600" w:firstLineChars="250"/>
          </w:pPr>
        </w:pPrChange>
      </w:pPr>
      <w:r>
        <w:rPr>
          <w:rFonts w:ascii="Times New Roman" w:hAnsi="Times New Roman" w:eastAsia="宋体"/>
          <w:sz w:val="21"/>
          <w:szCs w:val="21"/>
          <w:rPrChange w:id="299" w:author="admin" w:date="2017-07-25T14:52:00Z">
            <w:rPr>
              <w:rFonts w:asciiTheme="minorEastAsia" w:hAnsiTheme="minorEastAsia" w:eastAsiaTheme="minorEastAsia"/>
            </w:rPr>
          </w:rPrChange>
        </w:rPr>
        <w:t>ADD APNTPL: HLRSN=25, TPLID=211, TPLNAME="psmC.eDRX0.ctnb", APN="psmC.eDRX0.ctnb", PDNGWALLOCTYPE=DYNAMIC, APNOI="nb.wlw.mnc011.mcc460.gprs", NONIPDATADELMECH=</w:t>
      </w:r>
      <w:r>
        <w:rPr>
          <w:rFonts w:ascii="Times New Roman" w:hAnsi="Times New Roman" w:eastAsia="宋体"/>
          <w:sz w:val="21"/>
          <w:szCs w:val="21"/>
          <w:rPrChange w:id="300" w:author="admin" w:date="2017-07-25T14:52:00Z">
            <w:rPr>
              <w:rFonts w:asciiTheme="minorEastAsia" w:hAnsiTheme="minorEastAsia" w:eastAsiaTheme="minorEastAsia"/>
            </w:rPr>
          </w:rPrChange>
        </w:rPr>
        <w:t>SGi_BASED_DATA_DELIVERY</w:t>
      </w:r>
      <w:r>
        <w:rPr>
          <w:rFonts w:ascii="Times New Roman" w:hAnsi="Times New Roman" w:eastAsia="宋体"/>
          <w:sz w:val="21"/>
          <w:szCs w:val="21"/>
          <w:rPrChange w:id="301" w:author="admin" w:date="2017-07-25T14:52:00Z">
            <w:rPr>
              <w:rFonts w:asciiTheme="minorEastAsia" w:hAnsiTheme="minorEastAsia" w:eastAsiaTheme="minorEastAsia"/>
            </w:rPr>
          </w:rPrChange>
        </w:rPr>
        <w:t>;</w:t>
      </w: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303" w:author="admin" w:date="2017-07-25T14:52:00Z">
            <w:rPr>
              <w:rFonts w:asciiTheme="minorEastAsia" w:hAnsiTheme="minorEastAsia" w:eastAsiaTheme="minorEastAsia"/>
            </w:rPr>
          </w:rPrChange>
        </w:rPr>
        <w:pPrChange w:id="302" w:author="admin" w:date="2017-07-25T14:52:00Z">
          <w:pPr>
            <w:ind w:firstLine="600" w:firstLineChars="250"/>
          </w:pPr>
        </w:pPrChange>
      </w:pPr>
      <w:r>
        <w:rPr>
          <w:rFonts w:ascii="Times New Roman" w:hAnsi="Times New Roman" w:eastAsia="宋体"/>
          <w:sz w:val="21"/>
          <w:szCs w:val="21"/>
          <w:rPrChange w:id="304" w:author="admin" w:date="2017-07-25T14:52:00Z">
            <w:rPr>
              <w:rFonts w:asciiTheme="minorEastAsia" w:hAnsiTheme="minorEastAsia" w:eastAsiaTheme="minorEastAsia"/>
            </w:rPr>
          </w:rPrChange>
        </w:rPr>
        <w:t>ADD OPTGPRSTPL: HLRSN=25, TPLID=211, TPLNAME="psmC.eDRX0.ctnb", CNTXID=1, APN_TYPE=EPS_APN, APNTPLID=211, DEFAULTCFGFLAG=TRUE, EPS_QOSTPLID=8, PDPTYPE=IPV4, VPLMN=FALSE, CHARGE=NONE, NONIPAPNFLAG=FALSE;</w:t>
      </w: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306" w:author="admin" w:date="2017-07-25T14:52:00Z">
            <w:rPr>
              <w:rFonts w:asciiTheme="minorEastAsia" w:hAnsiTheme="minorEastAsia" w:eastAsiaTheme="minorEastAsia"/>
            </w:rPr>
          </w:rPrChange>
        </w:rPr>
        <w:pPrChange w:id="305" w:author="admin" w:date="2017-07-25T14:52:00Z">
          <w:pPr>
            <w:ind w:firstLine="600" w:firstLineChars="250"/>
          </w:pPr>
        </w:pPrChange>
      </w:pPr>
      <w:r>
        <w:rPr>
          <w:rFonts w:ascii="Times New Roman" w:hAnsi="Times New Roman" w:eastAsia="宋体"/>
          <w:sz w:val="21"/>
          <w:szCs w:val="21"/>
          <w:rPrChange w:id="307" w:author="admin" w:date="2017-07-25T14:52:00Z">
            <w:rPr>
              <w:rFonts w:asciiTheme="minorEastAsia" w:hAnsiTheme="minorEastAsia" w:eastAsiaTheme="minorEastAsia"/>
            </w:rPr>
          </w:rPrChange>
        </w:rPr>
        <w:t>ADD SUBTPL: HLRSN=25, TPLID=211, TPLNAME="psmC.eDRX0.ctnb", TPLTYPE=NORMAL, CARDTYPE=USIM, NAM=NONE, EPS=TRUE, OPTGPRSTPLID=211, CHARGE_GLOBAL=NORMAL, APNOI="nb.wlw.mnc011.mcc460.gprs", AMBRMAXUL=200000, AMBRMAXDL=200000, M2MNOTIFY=TRUE, USERCATEGORY=M2M, LTE_M2M_FLAG=TRUE;</w:t>
      </w: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309" w:author="admin" w:date="2017-07-25T14:52:00Z">
            <w:rPr>
              <w:rFonts w:asciiTheme="minorEastAsia" w:hAnsiTheme="minorEastAsia" w:eastAsiaTheme="minorEastAsia"/>
            </w:rPr>
          </w:rPrChange>
        </w:rPr>
        <w:pPrChange w:id="308" w:author="admin" w:date="2017-07-25T14:52:00Z">
          <w:pPr>
            <w:ind w:firstLine="600" w:firstLineChars="250"/>
          </w:pPr>
        </w:pPrChange>
      </w:pP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311" w:author="admin" w:date="2017-07-25T14:52:00Z">
            <w:rPr>
              <w:rFonts w:asciiTheme="minorEastAsia" w:hAnsiTheme="minorEastAsia" w:eastAsiaTheme="minorEastAsia"/>
            </w:rPr>
          </w:rPrChange>
        </w:rPr>
        <w:pPrChange w:id="310" w:author="admin" w:date="2017-07-25T14:52:00Z">
          <w:pPr>
            <w:ind w:firstLine="600" w:firstLineChars="250"/>
          </w:pPr>
        </w:pPrChange>
      </w:pPr>
      <w:r>
        <w:rPr>
          <w:rFonts w:ascii="Times New Roman" w:hAnsi="Times New Roman" w:eastAsia="宋体"/>
          <w:sz w:val="21"/>
          <w:szCs w:val="21"/>
          <w:rPrChange w:id="312" w:author="admin" w:date="2017-07-25T14:52:00Z">
            <w:rPr>
              <w:rFonts w:asciiTheme="minorEastAsia" w:hAnsiTheme="minorEastAsia" w:eastAsiaTheme="minorEastAsia"/>
            </w:rPr>
          </w:rPrChange>
        </w:rPr>
        <w:t>//</w:t>
      </w:r>
      <w:r>
        <w:rPr>
          <w:rFonts w:hint="eastAsia" w:ascii="Times New Roman" w:hAnsi="Times New Roman" w:eastAsia="宋体"/>
          <w:sz w:val="21"/>
          <w:szCs w:val="21"/>
          <w:rPrChange w:id="313" w:author="admin" w:date="2017-07-25T14:52:00Z">
            <w:rPr>
              <w:rFonts w:hint="eastAsia" w:asciiTheme="minorEastAsia" w:hAnsiTheme="minorEastAsia" w:eastAsiaTheme="minorEastAsia"/>
            </w:rPr>
          </w:rPrChange>
        </w:rPr>
        <w:t>配置</w:t>
      </w:r>
      <w:r>
        <w:rPr>
          <w:rFonts w:ascii="Times New Roman" w:hAnsi="Times New Roman" w:eastAsia="宋体"/>
          <w:sz w:val="21"/>
          <w:szCs w:val="21"/>
          <w:rPrChange w:id="314" w:author="admin" w:date="2017-07-25T14:52:00Z">
            <w:rPr>
              <w:rFonts w:asciiTheme="minorEastAsia" w:hAnsiTheme="minorEastAsia" w:eastAsiaTheme="minorEastAsia"/>
            </w:rPr>
          </w:rPrChange>
        </w:rPr>
        <w:t>psmF.eDRXC.ctnb</w:t>
      </w: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316" w:author="admin" w:date="2017-07-25T14:52:00Z">
            <w:rPr>
              <w:rFonts w:asciiTheme="minorEastAsia" w:hAnsiTheme="minorEastAsia" w:eastAsiaTheme="minorEastAsia"/>
            </w:rPr>
          </w:rPrChange>
        </w:rPr>
        <w:pPrChange w:id="315" w:author="admin" w:date="2017-07-25T14:52:00Z">
          <w:pPr>
            <w:ind w:firstLine="600" w:firstLineChars="250"/>
          </w:pPr>
        </w:pPrChange>
      </w:pPr>
      <w:r>
        <w:rPr>
          <w:rFonts w:ascii="Times New Roman" w:hAnsi="Times New Roman" w:eastAsia="宋体"/>
          <w:sz w:val="21"/>
          <w:szCs w:val="21"/>
          <w:rPrChange w:id="317" w:author="admin" w:date="2017-07-25T14:52:00Z">
            <w:rPr>
              <w:rFonts w:asciiTheme="minorEastAsia" w:hAnsiTheme="minorEastAsia" w:eastAsiaTheme="minorEastAsia"/>
            </w:rPr>
          </w:rPrChange>
        </w:rPr>
        <w:t>ADD APNTPL: HLRSN=25, TPLID=221, TPLNAME="</w:t>
      </w:r>
      <w:r>
        <w:rPr>
          <w:rFonts w:ascii="Times New Roman" w:hAnsi="Times New Roman" w:eastAsia="宋体"/>
          <w:sz w:val="21"/>
          <w:szCs w:val="21"/>
          <w:rPrChange w:id="318" w:author="admin" w:date="2017-07-25T14:52:00Z">
            <w:rPr>
              <w:rFonts w:asciiTheme="minorEastAsia" w:hAnsiTheme="minorEastAsia" w:eastAsiaTheme="minorEastAsia"/>
            </w:rPr>
          </w:rPrChange>
        </w:rPr>
        <w:t>psmF.eDRXC.ctnb</w:t>
      </w:r>
      <w:r>
        <w:rPr>
          <w:rFonts w:ascii="Times New Roman" w:hAnsi="Times New Roman" w:eastAsia="宋体"/>
          <w:sz w:val="21"/>
          <w:szCs w:val="21"/>
          <w:rPrChange w:id="319" w:author="admin" w:date="2017-07-25T14:52:00Z">
            <w:rPr>
              <w:rFonts w:asciiTheme="minorEastAsia" w:hAnsiTheme="minorEastAsia" w:eastAsiaTheme="minorEastAsia"/>
            </w:rPr>
          </w:rPrChange>
        </w:rPr>
        <w:t>", APN="</w:t>
      </w:r>
      <w:r>
        <w:rPr>
          <w:rFonts w:ascii="Times New Roman" w:hAnsi="Times New Roman" w:eastAsia="宋体"/>
          <w:sz w:val="21"/>
          <w:szCs w:val="21"/>
          <w:rPrChange w:id="320" w:author="admin" w:date="2017-07-25T14:52:00Z">
            <w:rPr>
              <w:rFonts w:asciiTheme="minorEastAsia" w:hAnsiTheme="minorEastAsia" w:eastAsiaTheme="minorEastAsia"/>
            </w:rPr>
          </w:rPrChange>
        </w:rPr>
        <w:t>psmF.eDRXC.ctnb</w:t>
      </w:r>
      <w:r>
        <w:rPr>
          <w:rFonts w:ascii="Times New Roman" w:hAnsi="Times New Roman" w:eastAsia="宋体"/>
          <w:sz w:val="21"/>
          <w:szCs w:val="21"/>
          <w:rPrChange w:id="321" w:author="admin" w:date="2017-07-25T14:52:00Z">
            <w:rPr>
              <w:rFonts w:asciiTheme="minorEastAsia" w:hAnsiTheme="minorEastAsia" w:eastAsiaTheme="minorEastAsia"/>
            </w:rPr>
          </w:rPrChange>
        </w:rPr>
        <w:t>", PDNGWALLOCTYPE=DYNAMIC, APNOI="nb.wlw.mnc011.mcc460.gprs", NONIPDATADELMECH=</w:t>
      </w:r>
      <w:r>
        <w:rPr>
          <w:rFonts w:ascii="Times New Roman" w:hAnsi="Times New Roman" w:eastAsia="宋体"/>
          <w:sz w:val="21"/>
          <w:szCs w:val="21"/>
          <w:rPrChange w:id="322" w:author="admin" w:date="2017-07-25T14:52:00Z">
            <w:rPr>
              <w:rFonts w:asciiTheme="minorEastAsia" w:hAnsiTheme="minorEastAsia" w:eastAsiaTheme="minorEastAsia"/>
            </w:rPr>
          </w:rPrChange>
        </w:rPr>
        <w:t>SGi_BASED_DATA_DELIVERY</w:t>
      </w:r>
      <w:r>
        <w:rPr>
          <w:rFonts w:ascii="Times New Roman" w:hAnsi="Times New Roman" w:eastAsia="宋体"/>
          <w:sz w:val="21"/>
          <w:szCs w:val="21"/>
          <w:rPrChange w:id="323" w:author="admin" w:date="2017-07-25T14:52:00Z">
            <w:rPr>
              <w:rFonts w:asciiTheme="minorEastAsia" w:hAnsiTheme="minorEastAsia" w:eastAsiaTheme="minorEastAsia"/>
            </w:rPr>
          </w:rPrChange>
        </w:rPr>
        <w:t>;</w:t>
      </w: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325" w:author="admin" w:date="2017-07-25T14:52:00Z">
            <w:rPr>
              <w:rFonts w:asciiTheme="minorEastAsia" w:hAnsiTheme="minorEastAsia" w:eastAsiaTheme="minorEastAsia"/>
            </w:rPr>
          </w:rPrChange>
        </w:rPr>
        <w:pPrChange w:id="324" w:author="admin" w:date="2017-07-25T14:52:00Z">
          <w:pPr>
            <w:ind w:firstLine="600" w:firstLineChars="250"/>
          </w:pPr>
        </w:pPrChange>
      </w:pPr>
      <w:r>
        <w:rPr>
          <w:rFonts w:ascii="Times New Roman" w:hAnsi="Times New Roman" w:eastAsia="宋体"/>
          <w:sz w:val="21"/>
          <w:szCs w:val="21"/>
          <w:rPrChange w:id="326" w:author="admin" w:date="2017-07-25T14:52:00Z">
            <w:rPr>
              <w:rFonts w:asciiTheme="minorEastAsia" w:hAnsiTheme="minorEastAsia" w:eastAsiaTheme="minorEastAsia"/>
            </w:rPr>
          </w:rPrChange>
        </w:rPr>
        <w:t>ADD OPTGPRSTPL: HLRSN=25, TPLID=221, TPLNAME="</w:t>
      </w:r>
      <w:r>
        <w:rPr>
          <w:rFonts w:ascii="Times New Roman" w:hAnsi="Times New Roman" w:eastAsia="宋体"/>
          <w:sz w:val="21"/>
          <w:szCs w:val="21"/>
          <w:rPrChange w:id="327" w:author="admin" w:date="2017-07-25T14:52:00Z">
            <w:rPr>
              <w:rFonts w:asciiTheme="minorEastAsia" w:hAnsiTheme="minorEastAsia" w:eastAsiaTheme="minorEastAsia"/>
            </w:rPr>
          </w:rPrChange>
        </w:rPr>
        <w:t>psmF.eDRXC.ctnb</w:t>
      </w:r>
      <w:r>
        <w:rPr>
          <w:rFonts w:ascii="Times New Roman" w:hAnsi="Times New Roman" w:eastAsia="宋体"/>
          <w:sz w:val="21"/>
          <w:szCs w:val="21"/>
          <w:rPrChange w:id="328" w:author="admin" w:date="2017-07-25T14:52:00Z">
            <w:rPr>
              <w:rFonts w:asciiTheme="minorEastAsia" w:hAnsiTheme="minorEastAsia" w:eastAsiaTheme="minorEastAsia"/>
            </w:rPr>
          </w:rPrChange>
        </w:rPr>
        <w:t>", CNTXID=1, APN_TYPE=EPS_APN, APNTPLID=221, DEFAULTCFGFLAG=TRUE, EPS_QOSTPLID=8, PDPTYPE=IPV4, VPLMN=FALSE, CHARGE=NONE, NONIPAPNFLAG=FALSE;</w:t>
      </w: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330" w:author="admin" w:date="2017-07-25T14:52:00Z">
            <w:rPr>
              <w:rFonts w:asciiTheme="minorEastAsia" w:hAnsiTheme="minorEastAsia" w:eastAsiaTheme="minorEastAsia"/>
            </w:rPr>
          </w:rPrChange>
        </w:rPr>
        <w:pPrChange w:id="329" w:author="admin" w:date="2017-07-25T14:52:00Z">
          <w:pPr>
            <w:ind w:firstLine="600" w:firstLineChars="250"/>
          </w:pPr>
        </w:pPrChange>
      </w:pPr>
      <w:r>
        <w:rPr>
          <w:rFonts w:ascii="Times New Roman" w:hAnsi="Times New Roman" w:eastAsia="宋体"/>
          <w:sz w:val="21"/>
          <w:szCs w:val="21"/>
          <w:rPrChange w:id="331" w:author="admin" w:date="2017-07-25T14:52:00Z">
            <w:rPr>
              <w:rFonts w:asciiTheme="minorEastAsia" w:hAnsiTheme="minorEastAsia" w:eastAsiaTheme="minorEastAsia"/>
            </w:rPr>
          </w:rPrChange>
        </w:rPr>
        <w:t>ADD SUBTPL: HLRSN=25, TPLID=221, TPLNAME="</w:t>
      </w:r>
      <w:r>
        <w:rPr>
          <w:rFonts w:ascii="Times New Roman" w:hAnsi="Times New Roman" w:eastAsia="宋体"/>
          <w:sz w:val="21"/>
          <w:szCs w:val="21"/>
          <w:rPrChange w:id="332" w:author="admin" w:date="2017-07-25T14:52:00Z">
            <w:rPr>
              <w:rFonts w:asciiTheme="minorEastAsia" w:hAnsiTheme="minorEastAsia" w:eastAsiaTheme="minorEastAsia"/>
            </w:rPr>
          </w:rPrChange>
        </w:rPr>
        <w:t>psmF.eDRXC.ctnb</w:t>
      </w:r>
      <w:r>
        <w:rPr>
          <w:rFonts w:ascii="Times New Roman" w:hAnsi="Times New Roman" w:eastAsia="宋体"/>
          <w:sz w:val="21"/>
          <w:szCs w:val="21"/>
          <w:rPrChange w:id="333" w:author="admin" w:date="2017-07-25T14:52:00Z">
            <w:rPr>
              <w:rFonts w:asciiTheme="minorEastAsia" w:hAnsiTheme="minorEastAsia" w:eastAsiaTheme="minorEastAsia"/>
            </w:rPr>
          </w:rPrChange>
        </w:rPr>
        <w:t xml:space="preserve">", TPLTYPE=NORMAL, CARDTYPE=USIM, NAM=NONE, EPS=TRUE, OPTGPRSTPLID=221, CHARGE_GLOBAL=NORMAL, APNOI="nb.wlw.mnc011.mcc460.gprs", AMBRMAXUL=200000, AMBRMAXDL=200000, M2MNOTIFY=TRUE, </w:t>
      </w:r>
      <w:r>
        <w:rPr>
          <w:rFonts w:ascii="Times New Roman" w:hAnsi="Times New Roman" w:eastAsia="宋体"/>
          <w:sz w:val="21"/>
          <w:szCs w:val="21"/>
          <w:rPrChange w:id="334" w:author="admin" w:date="2017-07-25T14:52:00Z">
            <w:rPr>
              <w:rFonts w:asciiTheme="minorEastAsia" w:hAnsiTheme="minorEastAsia" w:eastAsiaTheme="minorEastAsia"/>
            </w:rPr>
          </w:rPrChange>
        </w:rPr>
        <w:t>USERCATEGORY=M2M, LTE_M2M_FLAG=TRUE;</w:t>
      </w: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336" w:author="admin" w:date="2017-07-25T14:52:00Z">
            <w:rPr>
              <w:rFonts w:asciiTheme="minorEastAsia" w:hAnsiTheme="minorEastAsia" w:eastAsiaTheme="minorEastAsia"/>
            </w:rPr>
          </w:rPrChange>
        </w:rPr>
        <w:pPrChange w:id="335" w:author="admin" w:date="2017-07-25T14:52:00Z">
          <w:pPr>
            <w:ind w:firstLine="600" w:firstLineChars="250"/>
          </w:pPr>
        </w:pPrChange>
      </w:pP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338" w:author="admin" w:date="2017-07-25T14:52:00Z">
            <w:rPr>
              <w:rFonts w:asciiTheme="minorEastAsia" w:hAnsiTheme="minorEastAsia" w:eastAsiaTheme="minorEastAsia"/>
            </w:rPr>
          </w:rPrChange>
        </w:rPr>
        <w:pPrChange w:id="337" w:author="admin" w:date="2017-07-25T14:52:00Z">
          <w:pPr>
            <w:ind w:firstLine="600" w:firstLineChars="250"/>
          </w:pPr>
        </w:pPrChange>
      </w:pPr>
      <w:r>
        <w:rPr>
          <w:rFonts w:ascii="Times New Roman" w:hAnsi="Times New Roman" w:eastAsia="宋体"/>
          <w:sz w:val="21"/>
          <w:szCs w:val="21"/>
          <w:rPrChange w:id="339" w:author="admin" w:date="2017-07-25T14:52:00Z">
            <w:rPr>
              <w:rFonts w:asciiTheme="minorEastAsia" w:hAnsiTheme="minorEastAsia" w:eastAsiaTheme="minorEastAsia"/>
            </w:rPr>
          </w:rPrChange>
        </w:rPr>
        <w:t>//</w:t>
      </w:r>
      <w:r>
        <w:rPr>
          <w:rFonts w:hint="eastAsia" w:ascii="Times New Roman" w:hAnsi="Times New Roman" w:eastAsia="宋体"/>
          <w:sz w:val="21"/>
          <w:szCs w:val="21"/>
          <w:rPrChange w:id="340" w:author="admin" w:date="2017-07-25T14:52:00Z">
            <w:rPr>
              <w:rFonts w:hint="eastAsia" w:asciiTheme="minorEastAsia" w:hAnsiTheme="minorEastAsia" w:eastAsiaTheme="minorEastAsia"/>
            </w:rPr>
          </w:rPrChange>
        </w:rPr>
        <w:t>配置</w:t>
      </w:r>
      <w:r>
        <w:rPr>
          <w:rFonts w:ascii="Times New Roman" w:hAnsi="Times New Roman" w:eastAsia="宋体"/>
          <w:sz w:val="21"/>
          <w:szCs w:val="21"/>
          <w:rPrChange w:id="341" w:author="admin" w:date="2017-07-25T14:52:00Z">
            <w:rPr>
              <w:rFonts w:asciiTheme="minorEastAsia" w:hAnsiTheme="minorEastAsia" w:eastAsiaTheme="minorEastAsia"/>
            </w:rPr>
          </w:rPrChange>
        </w:rPr>
        <w:t>psm0.eDRXH.ctnb</w:t>
      </w: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343" w:author="admin" w:date="2017-07-25T14:52:00Z">
            <w:rPr>
              <w:rFonts w:asciiTheme="minorEastAsia" w:hAnsiTheme="minorEastAsia" w:eastAsiaTheme="minorEastAsia"/>
            </w:rPr>
          </w:rPrChange>
        </w:rPr>
        <w:pPrChange w:id="342" w:author="admin" w:date="2017-07-25T14:52:00Z">
          <w:pPr>
            <w:ind w:firstLine="600" w:firstLineChars="250"/>
          </w:pPr>
        </w:pPrChange>
      </w:pPr>
      <w:r>
        <w:rPr>
          <w:rFonts w:ascii="Times New Roman" w:hAnsi="Times New Roman" w:eastAsia="宋体"/>
          <w:sz w:val="21"/>
          <w:szCs w:val="21"/>
          <w:rPrChange w:id="344" w:author="admin" w:date="2017-07-25T14:52:00Z">
            <w:rPr>
              <w:rFonts w:asciiTheme="minorEastAsia" w:hAnsiTheme="minorEastAsia" w:eastAsiaTheme="minorEastAsia"/>
            </w:rPr>
          </w:rPrChange>
        </w:rPr>
        <w:t>ADD APNTPL: HLRSN=25, TPLID=231, TPLNAME="psm0.eDRXH.ctnb", APN="psm0.eDRXH.ctnb", PDNGWALLOCTYPE=DYNAMIC, APNOI="nb.wlw.mnc011.mcc460.gprs", NONIPDATADELMECH=</w:t>
      </w:r>
      <w:r>
        <w:rPr>
          <w:rFonts w:ascii="Times New Roman" w:hAnsi="Times New Roman" w:eastAsia="宋体"/>
          <w:sz w:val="21"/>
          <w:szCs w:val="21"/>
          <w:rPrChange w:id="345" w:author="admin" w:date="2017-07-25T14:52:00Z">
            <w:rPr>
              <w:rFonts w:asciiTheme="minorEastAsia" w:hAnsiTheme="minorEastAsia" w:eastAsiaTheme="minorEastAsia"/>
            </w:rPr>
          </w:rPrChange>
        </w:rPr>
        <w:t>SGi_BASED_DATA_DELIVERY</w:t>
      </w:r>
      <w:r>
        <w:rPr>
          <w:rFonts w:ascii="Times New Roman" w:hAnsi="Times New Roman" w:eastAsia="宋体"/>
          <w:sz w:val="21"/>
          <w:szCs w:val="21"/>
          <w:rPrChange w:id="346" w:author="admin" w:date="2017-07-25T14:52:00Z">
            <w:rPr>
              <w:rFonts w:asciiTheme="minorEastAsia" w:hAnsiTheme="minorEastAsia" w:eastAsiaTheme="minorEastAsia"/>
            </w:rPr>
          </w:rPrChange>
        </w:rPr>
        <w:t>;</w:t>
      </w: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348" w:author="admin" w:date="2017-07-25T14:52:00Z">
            <w:rPr>
              <w:rFonts w:asciiTheme="minorEastAsia" w:hAnsiTheme="minorEastAsia" w:eastAsiaTheme="minorEastAsia"/>
            </w:rPr>
          </w:rPrChange>
        </w:rPr>
        <w:pPrChange w:id="347" w:author="admin" w:date="2017-07-25T14:52:00Z">
          <w:pPr>
            <w:ind w:firstLine="600" w:firstLineChars="250"/>
          </w:pPr>
        </w:pPrChange>
      </w:pPr>
      <w:r>
        <w:rPr>
          <w:rFonts w:ascii="Times New Roman" w:hAnsi="Times New Roman" w:eastAsia="宋体"/>
          <w:sz w:val="21"/>
          <w:szCs w:val="21"/>
          <w:rPrChange w:id="349" w:author="admin" w:date="2017-07-25T14:52:00Z">
            <w:rPr>
              <w:rFonts w:asciiTheme="minorEastAsia" w:hAnsiTheme="minorEastAsia" w:eastAsiaTheme="minorEastAsia"/>
            </w:rPr>
          </w:rPrChange>
        </w:rPr>
        <w:t>ADD OPTGPRSTPL: HLRSN=25, TPLID=231, TPLNAME="psm0.eDRXH.ctnb", CNTXID=1, APN_TYPE=EPS_APN, APNTPLID=231, DEFAULTCFGFLAG=TRUE, EPS_QOSTPLID=8, PDPTYPE=IPV4, VPLMN=FALSE, CHARGE=NONE, NONIPAPNFLAG=FALSE;</w:t>
      </w: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351" w:author="admin" w:date="2017-07-25T14:52:00Z">
            <w:rPr>
              <w:rFonts w:asciiTheme="minorEastAsia" w:hAnsiTheme="minorEastAsia" w:eastAsiaTheme="minorEastAsia"/>
            </w:rPr>
          </w:rPrChange>
        </w:rPr>
        <w:pPrChange w:id="350" w:author="admin" w:date="2017-07-25T14:52:00Z">
          <w:pPr>
            <w:ind w:firstLine="600" w:firstLineChars="250"/>
          </w:pPr>
        </w:pPrChange>
      </w:pPr>
      <w:r>
        <w:rPr>
          <w:rFonts w:ascii="Times New Roman" w:hAnsi="Times New Roman" w:eastAsia="宋体"/>
          <w:sz w:val="21"/>
          <w:szCs w:val="21"/>
          <w:rPrChange w:id="352" w:author="admin" w:date="2017-07-25T14:52:00Z">
            <w:rPr>
              <w:rFonts w:asciiTheme="minorEastAsia" w:hAnsiTheme="minorEastAsia" w:eastAsiaTheme="minorEastAsia"/>
            </w:rPr>
          </w:rPrChange>
        </w:rPr>
        <w:t>ADD SUBTPL: HLRSN=25, TPLID=231, TPLNAME="psm0.eDRXH.ctnb", TPLTYPE=NORMAL, CARDTYPE=USIM, NAM=NONE, EPS=TRUE, OPTGPRSTPLID=231, CHARGE_GLOBAL=NORMAL, APNOI="nb.wlw.mnc011.mcc460.gprs", AMBRMAXUL=200000, AMBRMAXDL=200000, M2MNOTIFY=TRUE, USERCATEGORY=M2M, LTE_M2M_FLAG=TRUE;</w:t>
      </w: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354" w:author="admin" w:date="2017-07-25T14:52:00Z">
            <w:rPr>
              <w:rFonts w:asciiTheme="minorEastAsia" w:hAnsiTheme="minorEastAsia" w:eastAsiaTheme="minorEastAsia"/>
            </w:rPr>
          </w:rPrChange>
        </w:rPr>
        <w:pPrChange w:id="353" w:author="admin" w:date="2017-07-25T14:52:00Z">
          <w:pPr>
            <w:ind w:firstLine="600" w:firstLineChars="250"/>
          </w:pPr>
        </w:pPrChange>
      </w:pP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356" w:author="admin" w:date="2017-07-25T14:52:00Z">
            <w:rPr>
              <w:rFonts w:asciiTheme="minorEastAsia" w:hAnsiTheme="minorEastAsia" w:eastAsiaTheme="minorEastAsia"/>
            </w:rPr>
          </w:rPrChange>
        </w:rPr>
        <w:pPrChange w:id="355" w:author="admin" w:date="2017-07-25T14:52:00Z">
          <w:pPr>
            <w:ind w:firstLine="600" w:firstLineChars="250"/>
          </w:pPr>
        </w:pPrChange>
      </w:pPr>
      <w:r>
        <w:rPr>
          <w:rFonts w:ascii="Times New Roman" w:hAnsi="Times New Roman" w:eastAsia="宋体"/>
          <w:sz w:val="21"/>
          <w:szCs w:val="21"/>
          <w:rPrChange w:id="357" w:author="admin" w:date="2017-07-25T14:52:00Z">
            <w:rPr>
              <w:rFonts w:asciiTheme="minorEastAsia" w:hAnsiTheme="minorEastAsia" w:eastAsiaTheme="minorEastAsia"/>
            </w:rPr>
          </w:rPrChange>
        </w:rPr>
        <w:t>//</w:t>
      </w:r>
      <w:r>
        <w:rPr>
          <w:rFonts w:hint="eastAsia" w:ascii="Times New Roman" w:hAnsi="Times New Roman" w:eastAsia="宋体"/>
          <w:sz w:val="21"/>
          <w:szCs w:val="21"/>
          <w:rPrChange w:id="358" w:author="admin" w:date="2017-07-25T14:52:00Z">
            <w:rPr>
              <w:rFonts w:hint="eastAsia" w:asciiTheme="minorEastAsia" w:hAnsiTheme="minorEastAsia" w:eastAsiaTheme="minorEastAsia"/>
            </w:rPr>
          </w:rPrChange>
        </w:rPr>
        <w:t>配置</w:t>
      </w:r>
      <w:r>
        <w:rPr>
          <w:rFonts w:ascii="Times New Roman" w:hAnsi="Times New Roman" w:eastAsia="宋体"/>
          <w:sz w:val="21"/>
          <w:szCs w:val="21"/>
          <w:rPrChange w:id="359" w:author="admin" w:date="2017-07-25T14:52:00Z">
            <w:rPr>
              <w:rFonts w:asciiTheme="minorEastAsia" w:hAnsiTheme="minorEastAsia" w:eastAsiaTheme="minorEastAsia"/>
            </w:rPr>
          </w:rPrChange>
        </w:rPr>
        <w:t>psm0.eDRXD.ctnb</w:t>
      </w: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361" w:author="admin" w:date="2017-07-25T14:52:00Z">
            <w:rPr>
              <w:rFonts w:asciiTheme="minorEastAsia" w:hAnsiTheme="minorEastAsia" w:eastAsiaTheme="minorEastAsia"/>
            </w:rPr>
          </w:rPrChange>
        </w:rPr>
        <w:pPrChange w:id="360" w:author="admin" w:date="2017-07-25T14:52:00Z">
          <w:pPr>
            <w:ind w:firstLine="600" w:firstLineChars="250"/>
          </w:pPr>
        </w:pPrChange>
      </w:pPr>
      <w:r>
        <w:rPr>
          <w:rFonts w:ascii="Times New Roman" w:hAnsi="Times New Roman" w:eastAsia="宋体"/>
          <w:sz w:val="21"/>
          <w:szCs w:val="21"/>
          <w:rPrChange w:id="362" w:author="admin" w:date="2017-07-25T14:52:00Z">
            <w:rPr>
              <w:rFonts w:asciiTheme="minorEastAsia" w:hAnsiTheme="minorEastAsia" w:eastAsiaTheme="minorEastAsia"/>
            </w:rPr>
          </w:rPrChange>
        </w:rPr>
        <w:t>ADD APNTPL: HLRSN=25, TPLID=241, TPLNAME="psm0.eDRXD.ctnb", APN="psm0.eDRXD.ctnb", PDNGWALLOCTYPE=DYNAMIC, APNOI="nb.wlw.mnc011.mcc460.gprs", NONIPDATADELMECH=</w:t>
      </w:r>
      <w:r>
        <w:rPr>
          <w:rFonts w:ascii="Times New Roman" w:hAnsi="Times New Roman" w:eastAsia="宋体"/>
          <w:sz w:val="21"/>
          <w:szCs w:val="21"/>
          <w:rPrChange w:id="363" w:author="admin" w:date="2017-07-25T14:52:00Z">
            <w:rPr>
              <w:rFonts w:asciiTheme="minorEastAsia" w:hAnsiTheme="minorEastAsia" w:eastAsiaTheme="minorEastAsia"/>
            </w:rPr>
          </w:rPrChange>
        </w:rPr>
        <w:t>SGi_BASED_DATA_DELIVERY</w:t>
      </w:r>
      <w:r>
        <w:rPr>
          <w:rFonts w:ascii="Times New Roman" w:hAnsi="Times New Roman" w:eastAsia="宋体"/>
          <w:sz w:val="21"/>
          <w:szCs w:val="21"/>
          <w:rPrChange w:id="364" w:author="admin" w:date="2017-07-25T14:52:00Z">
            <w:rPr>
              <w:rFonts w:asciiTheme="minorEastAsia" w:hAnsiTheme="minorEastAsia" w:eastAsiaTheme="minorEastAsia"/>
            </w:rPr>
          </w:rPrChange>
        </w:rPr>
        <w:t>;</w:t>
      </w: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366" w:author="admin" w:date="2017-07-25T14:52:00Z">
            <w:rPr>
              <w:rFonts w:asciiTheme="minorEastAsia" w:hAnsiTheme="minorEastAsia" w:eastAsiaTheme="minorEastAsia"/>
            </w:rPr>
          </w:rPrChange>
        </w:rPr>
        <w:pPrChange w:id="365" w:author="admin" w:date="2017-07-25T14:52:00Z">
          <w:pPr>
            <w:ind w:firstLine="600" w:firstLineChars="250"/>
          </w:pPr>
        </w:pPrChange>
      </w:pPr>
      <w:r>
        <w:rPr>
          <w:rFonts w:ascii="Times New Roman" w:hAnsi="Times New Roman" w:eastAsia="宋体"/>
          <w:sz w:val="21"/>
          <w:szCs w:val="21"/>
          <w:rPrChange w:id="367" w:author="admin" w:date="2017-07-25T14:52:00Z">
            <w:rPr>
              <w:rFonts w:asciiTheme="minorEastAsia" w:hAnsiTheme="minorEastAsia" w:eastAsiaTheme="minorEastAsia"/>
            </w:rPr>
          </w:rPrChange>
        </w:rPr>
        <w:t>ADD OPTGPRSTPL: HLRSN=25, TPLID=241, TPLNAME="psm0.eDRXD.ctnb", CNTXID=1, APN_TYPE=EPS_APN, APNTPLID=241, DEFAULTCFGFLAG=TRUE, EPS_QOSTPLID=8, PDPTYPE=IPV4, VPLMN=FALSE, CHARGE=NONE, NONIPAPNFLAG=FALSE;</w:t>
      </w: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369" w:author="admin" w:date="2017-07-25T14:52:00Z">
            <w:rPr>
              <w:rFonts w:asciiTheme="minorEastAsia" w:hAnsiTheme="minorEastAsia" w:eastAsiaTheme="minorEastAsia"/>
            </w:rPr>
          </w:rPrChange>
        </w:rPr>
        <w:pPrChange w:id="368" w:author="admin" w:date="2017-07-25T14:52:00Z">
          <w:pPr>
            <w:ind w:firstLine="600" w:firstLineChars="250"/>
          </w:pPr>
        </w:pPrChange>
      </w:pPr>
      <w:r>
        <w:rPr>
          <w:rFonts w:ascii="Times New Roman" w:hAnsi="Times New Roman" w:eastAsia="宋体"/>
          <w:sz w:val="21"/>
          <w:szCs w:val="21"/>
          <w:rPrChange w:id="370" w:author="admin" w:date="2017-07-25T14:52:00Z">
            <w:rPr>
              <w:rFonts w:asciiTheme="minorEastAsia" w:hAnsiTheme="minorEastAsia" w:eastAsiaTheme="minorEastAsia"/>
            </w:rPr>
          </w:rPrChange>
        </w:rPr>
        <w:t xml:space="preserve">ADD SUBTPL: HLRSN=25, TPLID=241, TPLNAME="psm0.eDRXD.ctnb", TPLTYPE=NORMAL, CARDTYPE=USIM, NAM=NONE, EPS=TRUE, OPTGPRSTPLID=241, CHARGE_GLOBAL=NORMAL, APNOI="nb.wlw.mnc011.mcc460.gprs", AMBRMAXUL=200000, AMBRMAXDL=200000, M2MNOTIFY=TRUE, </w:t>
      </w:r>
      <w:r>
        <w:rPr>
          <w:rFonts w:ascii="Times New Roman" w:hAnsi="Times New Roman" w:eastAsia="宋体"/>
          <w:sz w:val="21"/>
          <w:szCs w:val="21"/>
          <w:rPrChange w:id="371" w:author="admin" w:date="2017-07-25T14:52:00Z">
            <w:rPr>
              <w:rFonts w:asciiTheme="minorEastAsia" w:hAnsiTheme="minorEastAsia" w:eastAsiaTheme="minorEastAsia"/>
            </w:rPr>
          </w:rPrChange>
        </w:rPr>
        <w:t>USERCATEGORY=M2M, LTE_M2M_FLAG=TRUE;</w:t>
      </w: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373" w:author="admin" w:date="2017-07-25T14:52:00Z">
            <w:rPr>
              <w:rFonts w:asciiTheme="minorEastAsia" w:hAnsiTheme="minorEastAsia" w:eastAsiaTheme="minorEastAsia"/>
            </w:rPr>
          </w:rPrChange>
        </w:rPr>
        <w:pPrChange w:id="372" w:author="admin" w:date="2017-07-25T14:52:00Z">
          <w:pPr>
            <w:ind w:firstLine="600" w:firstLineChars="250"/>
          </w:pPr>
        </w:pPrChange>
      </w:pP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375" w:author="admin" w:date="2017-07-25T14:52:00Z">
            <w:rPr>
              <w:rFonts w:asciiTheme="minorEastAsia" w:hAnsiTheme="minorEastAsia" w:eastAsiaTheme="minorEastAsia"/>
            </w:rPr>
          </w:rPrChange>
        </w:rPr>
        <w:pPrChange w:id="374" w:author="admin" w:date="2017-07-25T14:52:00Z">
          <w:pPr>
            <w:ind w:firstLine="600" w:firstLineChars="250"/>
          </w:pPr>
        </w:pPrChange>
      </w:pPr>
      <w:r>
        <w:rPr>
          <w:rFonts w:ascii="Times New Roman" w:hAnsi="Times New Roman" w:eastAsia="宋体"/>
          <w:sz w:val="21"/>
          <w:szCs w:val="21"/>
          <w:rPrChange w:id="376" w:author="admin" w:date="2017-07-25T14:52:00Z">
            <w:rPr>
              <w:rFonts w:asciiTheme="minorEastAsia" w:hAnsiTheme="minorEastAsia" w:eastAsiaTheme="minorEastAsia"/>
            </w:rPr>
          </w:rPrChange>
        </w:rPr>
        <w:t>//</w:t>
      </w:r>
      <w:r>
        <w:rPr>
          <w:rFonts w:hint="eastAsia" w:ascii="Times New Roman" w:hAnsi="Times New Roman" w:eastAsia="宋体"/>
          <w:sz w:val="21"/>
          <w:szCs w:val="21"/>
          <w:rPrChange w:id="377" w:author="admin" w:date="2017-07-25T14:52:00Z">
            <w:rPr>
              <w:rFonts w:hint="eastAsia" w:asciiTheme="minorEastAsia" w:hAnsiTheme="minorEastAsia" w:eastAsiaTheme="minorEastAsia"/>
            </w:rPr>
          </w:rPrChange>
        </w:rPr>
        <w:t>配置</w:t>
      </w:r>
      <w:r>
        <w:rPr>
          <w:rFonts w:ascii="Times New Roman" w:hAnsi="Times New Roman" w:eastAsia="宋体"/>
          <w:sz w:val="21"/>
          <w:szCs w:val="21"/>
          <w:rPrChange w:id="378" w:author="admin" w:date="2017-07-25T14:52:00Z">
            <w:rPr>
              <w:rFonts w:asciiTheme="minorEastAsia" w:hAnsiTheme="minorEastAsia" w:eastAsiaTheme="minorEastAsia"/>
            </w:rPr>
          </w:rPrChange>
        </w:rPr>
        <w:t>psm0.eDRXD.ctnb</w:t>
      </w: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380" w:author="admin" w:date="2017-07-25T14:52:00Z">
            <w:rPr>
              <w:rFonts w:asciiTheme="minorEastAsia" w:hAnsiTheme="minorEastAsia" w:eastAsiaTheme="minorEastAsia"/>
            </w:rPr>
          </w:rPrChange>
        </w:rPr>
        <w:pPrChange w:id="379" w:author="admin" w:date="2017-07-25T14:52:00Z">
          <w:pPr>
            <w:ind w:firstLine="600" w:firstLineChars="250"/>
          </w:pPr>
        </w:pPrChange>
      </w:pPr>
      <w:r>
        <w:rPr>
          <w:rFonts w:ascii="Times New Roman" w:hAnsi="Times New Roman" w:eastAsia="宋体"/>
          <w:sz w:val="21"/>
          <w:szCs w:val="21"/>
          <w:rPrChange w:id="381" w:author="admin" w:date="2017-07-25T14:52:00Z">
            <w:rPr>
              <w:rFonts w:asciiTheme="minorEastAsia" w:hAnsiTheme="minorEastAsia" w:eastAsiaTheme="minorEastAsia"/>
            </w:rPr>
          </w:rPrChange>
        </w:rPr>
        <w:t>ADD APNTPL: HLRSN=25, TPLID=251, TPLNAME="psm0.eDRXC.ctnb", APN="psm0.eDRXC.ctnb", PDNGWALLOCTYPE=DYNAMIC, APNOI="nb.wlw.mnc011.mcc460.gprs", NONIPDATADELMECH=</w:t>
      </w:r>
      <w:r>
        <w:rPr>
          <w:rFonts w:ascii="Times New Roman" w:hAnsi="Times New Roman" w:eastAsia="宋体"/>
          <w:sz w:val="21"/>
          <w:szCs w:val="21"/>
          <w:rPrChange w:id="382" w:author="admin" w:date="2017-07-25T14:52:00Z">
            <w:rPr>
              <w:rFonts w:asciiTheme="minorEastAsia" w:hAnsiTheme="minorEastAsia" w:eastAsiaTheme="minorEastAsia"/>
            </w:rPr>
          </w:rPrChange>
        </w:rPr>
        <w:t>SGi_BASED_DATA_DELIVERY</w:t>
      </w:r>
      <w:r>
        <w:rPr>
          <w:rFonts w:ascii="Times New Roman" w:hAnsi="Times New Roman" w:eastAsia="宋体"/>
          <w:sz w:val="21"/>
          <w:szCs w:val="21"/>
          <w:rPrChange w:id="383" w:author="admin" w:date="2017-07-25T14:52:00Z">
            <w:rPr>
              <w:rFonts w:asciiTheme="minorEastAsia" w:hAnsiTheme="minorEastAsia" w:eastAsiaTheme="minorEastAsia"/>
            </w:rPr>
          </w:rPrChange>
        </w:rPr>
        <w:t>;</w:t>
      </w: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385" w:author="admin" w:date="2017-07-25T14:52:00Z">
            <w:rPr>
              <w:rFonts w:asciiTheme="minorEastAsia" w:hAnsiTheme="minorEastAsia" w:eastAsiaTheme="minorEastAsia"/>
            </w:rPr>
          </w:rPrChange>
        </w:rPr>
        <w:pPrChange w:id="384" w:author="admin" w:date="2017-07-25T14:52:00Z">
          <w:pPr>
            <w:ind w:firstLine="600" w:firstLineChars="250"/>
          </w:pPr>
        </w:pPrChange>
      </w:pPr>
      <w:r>
        <w:rPr>
          <w:rFonts w:ascii="Times New Roman" w:hAnsi="Times New Roman" w:eastAsia="宋体"/>
          <w:sz w:val="21"/>
          <w:szCs w:val="21"/>
          <w:rPrChange w:id="386" w:author="admin" w:date="2017-07-25T14:52:00Z">
            <w:rPr>
              <w:rFonts w:asciiTheme="minorEastAsia" w:hAnsiTheme="minorEastAsia" w:eastAsiaTheme="minorEastAsia"/>
            </w:rPr>
          </w:rPrChange>
        </w:rPr>
        <w:t>ADD OPTGPRSTPL: HLRSN=25, TPLID=251, TPLNAME="psm0.eDRXC.ctnb", CNTXID=1, APN_TYPE=EPS_APN, APNTPLID=251, DEFAULTCFGFLAG=TRUE, EPS_QOSTPLID=8, PDPTYPE=IPV4, VPLMN=FALSE, CHARGE=NONE, NONIPAPNFLAG=FALSE;</w:t>
      </w: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388" w:author="admin" w:date="2017-07-25T14:52:00Z">
            <w:rPr>
              <w:rFonts w:asciiTheme="minorEastAsia" w:hAnsiTheme="minorEastAsia" w:eastAsiaTheme="minorEastAsia"/>
            </w:rPr>
          </w:rPrChange>
        </w:rPr>
        <w:pPrChange w:id="387" w:author="admin" w:date="2017-07-25T14:52:00Z">
          <w:pPr>
            <w:ind w:firstLine="600" w:firstLineChars="250"/>
          </w:pPr>
        </w:pPrChange>
      </w:pPr>
      <w:r>
        <w:rPr>
          <w:rFonts w:ascii="Times New Roman" w:hAnsi="Times New Roman" w:eastAsia="宋体"/>
          <w:sz w:val="21"/>
          <w:szCs w:val="21"/>
          <w:rPrChange w:id="389" w:author="admin" w:date="2017-07-25T14:52:00Z">
            <w:rPr>
              <w:rFonts w:asciiTheme="minorEastAsia" w:hAnsiTheme="minorEastAsia" w:eastAsiaTheme="minorEastAsia"/>
            </w:rPr>
          </w:rPrChange>
        </w:rPr>
        <w:t>ADD SUBTPL: HLRSN=25, TPLID=251, TPLNAME="psm0.eDRXC.ctnb", TPLTYPE=NORMAL, CARDTYPE=USIM, NAM=NONE, EPS=TRUE, OPTGPRSTPLID=251, CHARGE_GLOBAL=NORMAL, APNOI="nb.wlw.mnc011.mcc460.gprs", AMBRMAXUL=200000, AMBRMAXDL=200000, M2MNOTIFY=TRUE, USERCATEGORY=M2M, LTE_M2M_FLAG=TRUE;</w:t>
      </w: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391" w:author="admin" w:date="2017-07-25T14:52:00Z">
            <w:rPr>
              <w:rFonts w:asciiTheme="minorEastAsia" w:hAnsiTheme="minorEastAsia" w:eastAsiaTheme="minorEastAsia"/>
            </w:rPr>
          </w:rPrChange>
        </w:rPr>
        <w:pPrChange w:id="390" w:author="admin" w:date="2017-07-25T14:52:00Z">
          <w:pPr>
            <w:ind w:firstLine="600" w:firstLineChars="250"/>
          </w:pPr>
        </w:pPrChange>
      </w:pP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393" w:author="admin" w:date="2017-07-25T14:52:00Z">
            <w:rPr>
              <w:rFonts w:asciiTheme="minorEastAsia" w:hAnsiTheme="minorEastAsia" w:eastAsiaTheme="minorEastAsia"/>
            </w:rPr>
          </w:rPrChange>
        </w:rPr>
        <w:pPrChange w:id="392" w:author="admin" w:date="2017-07-25T14:52:00Z">
          <w:pPr>
            <w:ind w:firstLine="600" w:firstLineChars="250"/>
          </w:pPr>
        </w:pPrChange>
      </w:pPr>
      <w:r>
        <w:rPr>
          <w:rFonts w:ascii="Times New Roman" w:hAnsi="Times New Roman" w:eastAsia="宋体"/>
          <w:sz w:val="21"/>
          <w:szCs w:val="21"/>
          <w:rPrChange w:id="394" w:author="admin" w:date="2017-07-25T14:52:00Z">
            <w:rPr>
              <w:rFonts w:asciiTheme="minorEastAsia" w:hAnsiTheme="minorEastAsia" w:eastAsiaTheme="minorEastAsia"/>
            </w:rPr>
          </w:rPrChange>
        </w:rPr>
        <w:t>//</w:t>
      </w:r>
      <w:r>
        <w:rPr>
          <w:rFonts w:hint="eastAsia" w:ascii="Times New Roman" w:hAnsi="Times New Roman" w:eastAsia="宋体"/>
          <w:sz w:val="21"/>
          <w:szCs w:val="21"/>
          <w:rPrChange w:id="395" w:author="admin" w:date="2017-07-25T14:52:00Z">
            <w:rPr>
              <w:rFonts w:hint="eastAsia" w:asciiTheme="minorEastAsia" w:hAnsiTheme="minorEastAsia" w:eastAsiaTheme="minorEastAsia"/>
            </w:rPr>
          </w:rPrChange>
        </w:rPr>
        <w:t>配置</w:t>
      </w:r>
      <w:r>
        <w:rPr>
          <w:rFonts w:ascii="Times New Roman" w:hAnsi="Times New Roman" w:eastAsia="宋体"/>
          <w:sz w:val="21"/>
          <w:szCs w:val="21"/>
          <w:rPrChange w:id="396" w:author="admin" w:date="2017-07-25T14:52:00Z">
            <w:rPr>
              <w:rFonts w:asciiTheme="minorEastAsia" w:hAnsiTheme="minorEastAsia" w:eastAsiaTheme="minorEastAsia"/>
            </w:rPr>
          </w:rPrChange>
        </w:rPr>
        <w:t>psm0.eDRXD.ctnb</w:t>
      </w: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398" w:author="admin" w:date="2017-07-25T14:52:00Z">
            <w:rPr>
              <w:rFonts w:asciiTheme="minorEastAsia" w:hAnsiTheme="minorEastAsia" w:eastAsiaTheme="minorEastAsia"/>
            </w:rPr>
          </w:rPrChange>
        </w:rPr>
        <w:pPrChange w:id="397" w:author="admin" w:date="2017-07-25T14:52:00Z">
          <w:pPr>
            <w:ind w:firstLine="600" w:firstLineChars="250"/>
          </w:pPr>
        </w:pPrChange>
      </w:pPr>
      <w:r>
        <w:rPr>
          <w:rFonts w:ascii="Times New Roman" w:hAnsi="Times New Roman" w:eastAsia="宋体"/>
          <w:sz w:val="21"/>
          <w:szCs w:val="21"/>
          <w:rPrChange w:id="399" w:author="admin" w:date="2017-07-25T14:52:00Z">
            <w:rPr>
              <w:rFonts w:asciiTheme="minorEastAsia" w:hAnsiTheme="minorEastAsia" w:eastAsiaTheme="minorEastAsia"/>
            </w:rPr>
          </w:rPrChange>
        </w:rPr>
        <w:t>ADD APNTPL: HLRSN=25, TPLID=261, TPLNAME="psm0.eDRX0.ctnb", APN="psm0.eDRX0.ctnb", PDNGWALLOCTYPE=DYNAMIC, APNOI="nb.wlw.mnc011.mcc460.gprs", NONIPDATADELMECH=</w:t>
      </w:r>
      <w:r>
        <w:rPr>
          <w:rFonts w:ascii="Times New Roman" w:hAnsi="Times New Roman" w:eastAsia="宋体"/>
          <w:sz w:val="21"/>
          <w:szCs w:val="21"/>
          <w:rPrChange w:id="400" w:author="admin" w:date="2017-07-25T14:52:00Z">
            <w:rPr>
              <w:rFonts w:asciiTheme="minorEastAsia" w:hAnsiTheme="minorEastAsia" w:eastAsiaTheme="minorEastAsia"/>
            </w:rPr>
          </w:rPrChange>
        </w:rPr>
        <w:t>SGi_BASED_DATA_DELIVERY</w:t>
      </w:r>
      <w:r>
        <w:rPr>
          <w:rFonts w:ascii="Times New Roman" w:hAnsi="Times New Roman" w:eastAsia="宋体"/>
          <w:sz w:val="21"/>
          <w:szCs w:val="21"/>
          <w:rPrChange w:id="401" w:author="admin" w:date="2017-07-25T14:52:00Z">
            <w:rPr>
              <w:rFonts w:asciiTheme="minorEastAsia" w:hAnsiTheme="minorEastAsia" w:eastAsiaTheme="minorEastAsia"/>
            </w:rPr>
          </w:rPrChange>
        </w:rPr>
        <w:t>;</w:t>
      </w: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403" w:author="admin" w:date="2017-07-25T14:52:00Z">
            <w:rPr>
              <w:rFonts w:asciiTheme="minorEastAsia" w:hAnsiTheme="minorEastAsia" w:eastAsiaTheme="minorEastAsia"/>
            </w:rPr>
          </w:rPrChange>
        </w:rPr>
        <w:pPrChange w:id="402" w:author="admin" w:date="2017-07-25T14:52:00Z">
          <w:pPr>
            <w:ind w:firstLine="600" w:firstLineChars="250"/>
          </w:pPr>
        </w:pPrChange>
      </w:pPr>
      <w:r>
        <w:rPr>
          <w:rFonts w:ascii="Times New Roman" w:hAnsi="Times New Roman" w:eastAsia="宋体"/>
          <w:sz w:val="21"/>
          <w:szCs w:val="21"/>
          <w:rPrChange w:id="404" w:author="admin" w:date="2017-07-25T14:52:00Z">
            <w:rPr>
              <w:rFonts w:asciiTheme="minorEastAsia" w:hAnsiTheme="minorEastAsia" w:eastAsiaTheme="minorEastAsia"/>
            </w:rPr>
          </w:rPrChange>
        </w:rPr>
        <w:t>ADD OPTGPRSTPL: HLRSN=25, TPLID=261, TPLNAME="psm0.eDRX0.ctnb", CNTXID=1, APN_TYPE=EPS_APN, APNTPLID=261, DEFAULTCFGFLAG=TRUE, EPS_QOSTPLID=8, PDPTYPE=IPV4, VPLMN=FALSE, CHARGE=NONE, NONIPAPNFLAG=FALSE;</w:t>
      </w:r>
    </w:p>
    <w:p>
      <w:pPr>
        <w:ind w:firstLine="525" w:firstLineChars="250"/>
        <w:rPr>
          <w:rFonts w:ascii="Times New Roman" w:hAnsi="Times New Roman" w:eastAsia="宋体"/>
          <w:sz w:val="21"/>
          <w:szCs w:val="21"/>
          <w:rPrChange w:id="406" w:author="admin" w:date="2017-07-25T14:52:00Z">
            <w:rPr>
              <w:rFonts w:asciiTheme="minorEastAsia" w:hAnsiTheme="minorEastAsia" w:eastAsiaTheme="minorEastAsia"/>
            </w:rPr>
          </w:rPrChange>
        </w:rPr>
        <w:pPrChange w:id="405" w:author="admin" w:date="2017-07-25T14:52:00Z">
          <w:pPr>
            <w:ind w:firstLine="600" w:firstLineChars="250"/>
          </w:pPr>
        </w:pPrChange>
      </w:pPr>
      <w:r>
        <w:rPr>
          <w:rFonts w:ascii="Times New Roman" w:hAnsi="Times New Roman" w:eastAsia="宋体"/>
          <w:sz w:val="21"/>
          <w:szCs w:val="21"/>
          <w:rPrChange w:id="407" w:author="admin" w:date="2017-07-25T14:52:00Z">
            <w:rPr>
              <w:rFonts w:asciiTheme="minorEastAsia" w:hAnsiTheme="minorEastAsia" w:eastAsiaTheme="minorEastAsia"/>
            </w:rPr>
          </w:rPrChange>
        </w:rPr>
        <w:t xml:space="preserve">ADD SUBTPL: HLRSN=25, TPLID=261, TPLNAME="psm0.eDRX0.ctnb", TPLTYPE=NORMAL, CARDTYPE=USIM, NAM=NONE, EPS=TRUE, OPTGPRSTPLID=261, CHARGE_GLOBAL=NORMAL, APNOI="nb.wlw.mnc011.mcc460.gprs", AMBRMAXUL=200000, AMBRMAXDL=200000, M2MNOTIFY=TRUE, </w:t>
      </w:r>
      <w:r>
        <w:rPr>
          <w:rFonts w:ascii="Times New Roman" w:hAnsi="Times New Roman" w:eastAsia="宋体"/>
          <w:sz w:val="21"/>
          <w:szCs w:val="21"/>
          <w:rPrChange w:id="408" w:author="admin" w:date="2017-07-25T14:52:00Z">
            <w:rPr>
              <w:rFonts w:asciiTheme="minorEastAsia" w:hAnsiTheme="minorEastAsia" w:eastAsiaTheme="minorEastAsia"/>
            </w:rPr>
          </w:rPrChange>
        </w:rPr>
        <w:t>USERCATEGORY=M2M, LTE_M2M_FLAG=TRUE;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2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>IT开户需要使用的指令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1</w:t>
      </w:r>
      <w:r>
        <w:rPr>
          <w:rFonts w:hint="eastAsia" w:asciiTheme="minorEastAsia" w:hAnsiTheme="minorEastAsia" w:eastAsiaTheme="minorEastAsia"/>
        </w:rPr>
        <w:t>）</w:t>
      </w:r>
      <w:r>
        <w:rPr>
          <w:rFonts w:asciiTheme="minorEastAsia" w:hAnsiTheme="minorEastAsia" w:eastAsiaTheme="minorEastAsia"/>
        </w:rPr>
        <w:t>签约</w:t>
      </w:r>
      <w:r>
        <w:rPr>
          <w:rFonts w:hint="eastAsia" w:asciiTheme="minorEastAsia" w:hAnsiTheme="minorEastAsia" w:eastAsiaTheme="minorEastAsia"/>
        </w:rPr>
        <w:t>指定</w:t>
      </w:r>
      <w:r>
        <w:rPr>
          <w:rFonts w:asciiTheme="minorEastAsia" w:hAnsiTheme="minorEastAsia" w:eastAsiaTheme="minorEastAsia"/>
        </w:rPr>
        <w:t>的APN：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举例如下</w:t>
      </w:r>
      <w:r>
        <w:rPr>
          <w:rFonts w:asciiTheme="minorEastAsia" w:hAnsiTheme="minorEastAsia" w:eastAsiaTheme="minorEastAsia"/>
        </w:rPr>
        <w:t>：签约</w:t>
      </w:r>
      <w:r>
        <w:rPr>
          <w:rFonts w:hint="eastAsia" w:asciiTheme="minorEastAsia" w:hAnsiTheme="minorEastAsia" w:eastAsiaTheme="minorEastAsia"/>
        </w:rPr>
        <w:t>psm0.eDRXD.ctnb</w:t>
      </w:r>
      <w:r>
        <w:rPr>
          <w:rFonts w:asciiTheme="minorEastAsia" w:hAnsiTheme="minorEastAsia" w:eastAsiaTheme="minorEastAsia"/>
        </w:rPr>
        <w:t>,TPLID</w:t>
      </w:r>
      <w:r>
        <w:rPr>
          <w:rFonts w:hint="eastAsia" w:asciiTheme="minorEastAsia" w:hAnsiTheme="minorEastAsia" w:eastAsiaTheme="minorEastAsia"/>
        </w:rPr>
        <w:t>则</w:t>
      </w:r>
      <w:r>
        <w:rPr>
          <w:rFonts w:asciiTheme="minorEastAsia" w:hAnsiTheme="minorEastAsia" w:eastAsiaTheme="minorEastAsia"/>
        </w:rPr>
        <w:t>引用</w:t>
      </w:r>
      <w:r>
        <w:rPr>
          <w:rFonts w:hint="eastAsia" w:asciiTheme="minorEastAsia" w:hAnsiTheme="minorEastAsia" w:eastAsiaTheme="minorEastAsia"/>
        </w:rPr>
        <w:t>psm0.eDRXD.ctnb对应</w:t>
      </w:r>
      <w:r>
        <w:rPr>
          <w:rFonts w:asciiTheme="minorEastAsia" w:hAnsiTheme="minorEastAsia" w:eastAsiaTheme="minorEastAsia"/>
        </w:rPr>
        <w:t>的</w:t>
      </w:r>
      <w:r>
        <w:rPr>
          <w:rFonts w:hint="eastAsia" w:asciiTheme="minorEastAsia" w:hAnsiTheme="minorEastAsia" w:eastAsiaTheme="minorEastAsia"/>
        </w:rPr>
        <w:t>SUBTPL</w:t>
      </w:r>
    </w:p>
    <w:p>
      <w:pPr>
        <w:ind w:firstLine="600" w:firstLineChars="2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ADD TPLSUB: HLRSN=25, IMSI="</w:t>
      </w:r>
      <w:r>
        <w:rPr>
          <w:rFonts w:asciiTheme="minorEastAsia" w:hAnsiTheme="minorEastAsia" w:eastAsiaTheme="minorEastAsia"/>
          <w:color w:val="FF0000"/>
        </w:rPr>
        <w:t>460110662780233</w:t>
      </w:r>
      <w:r>
        <w:rPr>
          <w:rFonts w:asciiTheme="minorEastAsia" w:hAnsiTheme="minorEastAsia" w:eastAsiaTheme="minorEastAsia"/>
        </w:rPr>
        <w:t>", ISDN="</w:t>
      </w:r>
      <w:r>
        <w:rPr>
          <w:rFonts w:asciiTheme="minorEastAsia" w:hAnsiTheme="minorEastAsia" w:eastAsiaTheme="minorEastAsia"/>
          <w:color w:val="FF0000"/>
        </w:rPr>
        <w:t>861064915893564</w:t>
      </w:r>
      <w:r>
        <w:rPr>
          <w:rFonts w:asciiTheme="minorEastAsia" w:hAnsiTheme="minorEastAsia" w:eastAsiaTheme="minorEastAsia"/>
        </w:rPr>
        <w:t>", TPLTYPE=NORMAL, TPLID=</w:t>
      </w:r>
      <w:r>
        <w:rPr>
          <w:rFonts w:asciiTheme="minorEastAsia" w:hAnsiTheme="minorEastAsia" w:eastAsiaTheme="minorEastAsia"/>
          <w:color w:val="FF0000"/>
        </w:rPr>
        <w:t>261</w:t>
      </w:r>
      <w:r>
        <w:rPr>
          <w:rFonts w:asciiTheme="minorEastAsia" w:hAnsiTheme="minorEastAsia" w:eastAsiaTheme="minorEastAsia"/>
        </w:rPr>
        <w:t>;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2）</w:t>
      </w:r>
      <w:r>
        <w:rPr>
          <w:rFonts w:asciiTheme="minorEastAsia" w:hAnsiTheme="minorEastAsia" w:eastAsiaTheme="minorEastAsia"/>
        </w:rPr>
        <w:t>如果用户</w:t>
      </w:r>
      <w:r>
        <w:rPr>
          <w:rFonts w:hint="eastAsia" w:asciiTheme="minorEastAsia" w:hAnsiTheme="minorEastAsia" w:eastAsiaTheme="minorEastAsia"/>
        </w:rPr>
        <w:t>在</w:t>
      </w:r>
      <w:r>
        <w:rPr>
          <w:rFonts w:asciiTheme="minorEastAsia" w:hAnsiTheme="minorEastAsia" w:eastAsiaTheme="minorEastAsia"/>
        </w:rPr>
        <w:t>签约指定APN的基础上</w:t>
      </w:r>
      <w:r>
        <w:rPr>
          <w:rFonts w:hint="eastAsia" w:asciiTheme="minorEastAsia" w:hAnsiTheme="minorEastAsia" w:eastAsiaTheme="minorEastAsia"/>
        </w:rPr>
        <w:t>要</w:t>
      </w:r>
      <w:r>
        <w:rPr>
          <w:rFonts w:asciiTheme="minorEastAsia" w:hAnsiTheme="minorEastAsia" w:eastAsiaTheme="minorEastAsia"/>
        </w:rPr>
        <w:t>再签约一个APN，则使用如下指令。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举例如下：</w:t>
      </w:r>
      <w:r>
        <w:rPr>
          <w:rFonts w:asciiTheme="minorEastAsia" w:hAnsiTheme="minorEastAsia" w:eastAsiaTheme="minorEastAsia"/>
        </w:rPr>
        <w:t>在上述签约</w:t>
      </w:r>
      <w:r>
        <w:rPr>
          <w:rFonts w:hint="eastAsia" w:asciiTheme="minorEastAsia" w:hAnsiTheme="minorEastAsia" w:eastAsiaTheme="minorEastAsia"/>
        </w:rPr>
        <w:t>psm0.eDRXD.ctnb基础</w:t>
      </w:r>
      <w:r>
        <w:rPr>
          <w:rFonts w:asciiTheme="minorEastAsia" w:hAnsiTheme="minorEastAsia" w:eastAsiaTheme="minorEastAsia"/>
        </w:rPr>
        <w:t>上，增加</w:t>
      </w:r>
      <w:r>
        <w:rPr>
          <w:rFonts w:hint="eastAsia" w:asciiTheme="minorEastAsia" w:hAnsiTheme="minorEastAsia" w:eastAsiaTheme="minorEastAsia"/>
        </w:rPr>
        <w:t>ctnb的</w:t>
      </w:r>
      <w:r>
        <w:rPr>
          <w:rFonts w:asciiTheme="minorEastAsia" w:hAnsiTheme="minorEastAsia" w:eastAsiaTheme="minorEastAsia"/>
        </w:rPr>
        <w:t>APN</w:t>
      </w:r>
    </w:p>
    <w:p>
      <w:pPr>
        <w:ind w:firstLine="600" w:firstLineChars="2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MOD OPTGPRS: ISDN="</w:t>
      </w:r>
      <w:r>
        <w:rPr>
          <w:rFonts w:asciiTheme="minorEastAsia" w:hAnsiTheme="minorEastAsia" w:eastAsiaTheme="minorEastAsia"/>
          <w:color w:val="FF0000"/>
        </w:rPr>
        <w:t>861064915893564</w:t>
      </w:r>
      <w:r>
        <w:rPr>
          <w:rFonts w:asciiTheme="minorEastAsia" w:hAnsiTheme="minorEastAsia" w:eastAsiaTheme="minorEastAsia"/>
        </w:rPr>
        <w:t>", PROV=ADDPDPCNTX, APN_TYPE=EPS_APN, APNTPLID=</w:t>
      </w:r>
      <w:r>
        <w:rPr>
          <w:rFonts w:asciiTheme="minorEastAsia" w:hAnsiTheme="minorEastAsia" w:eastAsiaTheme="minorEastAsia"/>
          <w:color w:val="FF0000"/>
        </w:rPr>
        <w:t>8</w:t>
      </w:r>
      <w:r>
        <w:rPr>
          <w:rFonts w:asciiTheme="minorEastAsia" w:hAnsiTheme="minorEastAsia" w:eastAsiaTheme="minorEastAsia"/>
        </w:rPr>
        <w:t>, EPS_QOSTPLID=8, PDPTYPE=IPV4, ADDIND=DYNAMIC, VPLMN=TRUE, CHARGE=NONE;</w:t>
      </w:r>
    </w:p>
    <w:p>
      <w:pPr>
        <w:pStyle w:val="87"/>
        <w:spacing w:line="360" w:lineRule="auto"/>
        <w:ind w:left="368" w:firstLine="945" w:firstLineChars="0"/>
        <w:rPr>
          <w:del w:id="409" w:author="admin" w:date="2017-07-25T14:51:00Z"/>
          <w:szCs w:val="21"/>
        </w:rPr>
      </w:pPr>
    </w:p>
    <w:p>
      <w:pPr>
        <w:pStyle w:val="87"/>
        <w:spacing w:line="360" w:lineRule="auto"/>
        <w:ind w:left="368" w:firstLine="0" w:firstLineChars="0"/>
        <w:rPr>
          <w:szCs w:val="21"/>
        </w:rPr>
      </w:pPr>
    </w:p>
    <w:p>
      <w:pPr>
        <w:rPr>
          <w:rFonts w:asciiTheme="minorEastAsia" w:hAnsiTheme="minorEastAsia" w:eastAsiaTheme="minorEastAsia"/>
          <w:b/>
        </w:rPr>
      </w:pPr>
      <w:del w:id="410" w:author="admin" w:date="2017-07-25T14:51:00Z">
        <w:r>
          <w:rPr>
            <w:rFonts w:hint="eastAsia" w:asciiTheme="minorEastAsia" w:hAnsiTheme="minorEastAsia" w:eastAsiaTheme="minorEastAsia"/>
            <w:b/>
          </w:rPr>
          <w:delText>2</w:delText>
        </w:r>
      </w:del>
      <w:ins w:id="411" w:author="admin" w:date="2017-07-25T14:51:00Z">
        <w:r>
          <w:rPr>
            <w:rFonts w:hint="eastAsia" w:asciiTheme="minorEastAsia" w:hAnsiTheme="minorEastAsia" w:eastAsiaTheme="minorEastAsia"/>
            <w:b/>
          </w:rPr>
          <w:t>3</w:t>
        </w:r>
      </w:ins>
      <w:r>
        <w:rPr>
          <w:rFonts w:hint="eastAsia" w:asciiTheme="minorEastAsia" w:hAnsiTheme="minorEastAsia" w:eastAsiaTheme="minorEastAsia"/>
          <w:b/>
        </w:rPr>
        <w:t>、设置 TAU周期</w:t>
      </w:r>
    </w:p>
    <w:p>
      <w:pPr>
        <w:spacing w:line="360" w:lineRule="auto"/>
        <w:ind w:left="368" w:firstLine="240" w:firstLineChars="100"/>
        <w:rPr>
          <w:szCs w:val="21"/>
        </w:rPr>
        <w:pPrChange w:id="412" w:author="admin" w:date="2017-07-25T14:52:00Z">
          <w:pPr>
            <w:pStyle w:val="87"/>
            <w:spacing w:line="360" w:lineRule="auto"/>
            <w:ind w:left="368" w:firstLine="0" w:firstLineChars="0"/>
          </w:pPr>
        </w:pPrChange>
      </w:pPr>
      <w:del w:id="413" w:author="admin" w:date="2017-07-25T14:52:00Z">
        <w:r>
          <w:rPr>
            <w:szCs w:val="21"/>
          </w:rPr>
          <w:delText xml:space="preserve"> </w:delText>
        </w:r>
      </w:del>
      <w:r>
        <w:rPr>
          <w:szCs w:val="21"/>
        </w:rPr>
        <w:t xml:space="preserve">MOD EPS: ISDN="13310911001", RECORDCOUNT=3, PROV=TRUE, TAUTIMER=100; </w:t>
      </w:r>
    </w:p>
    <w:p>
      <w:pPr>
        <w:ind w:firstLine="315" w:firstLineChars="150"/>
        <w:rPr>
          <w:rFonts w:ascii="Times New Roman" w:hAnsi="Times New Roman" w:eastAsia="宋体"/>
          <w:sz w:val="21"/>
          <w:szCs w:val="21"/>
          <w:rPrChange w:id="415" w:author="admin" w:date="2017-07-25T14:52:00Z">
            <w:rPr>
              <w:rFonts w:asciiTheme="minorEastAsia" w:hAnsiTheme="minorEastAsia" w:eastAsiaTheme="minorEastAsia"/>
            </w:rPr>
          </w:rPrChange>
        </w:rPr>
        <w:pPrChange w:id="414" w:author="admin" w:date="2017-07-25T14:52:00Z">
          <w:pPr>
            <w:ind w:firstLine="360" w:firstLineChars="150"/>
          </w:pPr>
        </w:pPrChange>
      </w:pPr>
    </w:p>
    <w:bookmarkEnd w:id="9"/>
    <w:bookmarkEnd w:id="10"/>
    <w:bookmarkEnd w:id="11"/>
    <w:p/>
    <w:sectPr>
      <w:footnotePr>
        <w:numFmt w:val="decimalEnclosedCircleChinese"/>
        <w:numRestart w:val="eachPage"/>
      </w:footnote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aria Liang" w:date="2017-07-25T14:47:00Z" w:initials="ML">
    <w:p w14:paraId="4A16194A">
      <w:pPr>
        <w:pStyle w:val="12"/>
      </w:pPr>
      <w:r>
        <w:rPr>
          <w:rFonts w:hint="eastAsia"/>
        </w:rPr>
        <w:t>增加e</w:t>
      </w:r>
      <w:r>
        <w:t>DRX</w:t>
      </w:r>
      <w:r>
        <w:rPr>
          <w:rFonts w:hint="eastAsia"/>
        </w:rPr>
        <w:t>基本参数配置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A16194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Style w:val="40"/>
        <w:rFonts w:hAnsi="宋体"/>
        <w:sz w:val="18"/>
        <w:szCs w:val="18"/>
      </w:rPr>
      <w:fldChar w:fldCharType="begin"/>
    </w:r>
    <w:r>
      <w:rPr>
        <w:rStyle w:val="40"/>
        <w:rFonts w:hAnsi="宋体"/>
        <w:sz w:val="18"/>
        <w:szCs w:val="18"/>
      </w:rPr>
      <w:instrText xml:space="preserve"> PAGE </w:instrText>
    </w:r>
    <w:r>
      <w:rPr>
        <w:rStyle w:val="40"/>
        <w:rFonts w:hAnsi="宋体"/>
        <w:sz w:val="18"/>
        <w:szCs w:val="18"/>
      </w:rPr>
      <w:fldChar w:fldCharType="separate"/>
    </w:r>
    <w:r>
      <w:rPr>
        <w:rStyle w:val="40"/>
        <w:rFonts w:hAnsi="宋体"/>
        <w:sz w:val="18"/>
        <w:szCs w:val="18"/>
      </w:rPr>
      <w:t>２</w:t>
    </w:r>
    <w:r>
      <w:rPr>
        <w:rStyle w:val="40"/>
        <w:rFonts w:hAnsi="宋体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framePr w:wrap="around" w:vAnchor="text" w:hAnchor="margin" w:xAlign="center" w:y="1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end"/>
    </w:r>
  </w:p>
  <w:p>
    <w:pPr>
      <w:pStyle w:val="2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framePr w:wrap="around" w:vAnchor="text" w:hAnchor="margin" w:xAlign="right" w:y="1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separate"/>
    </w:r>
    <w:r>
      <w:rPr>
        <w:rStyle w:val="40"/>
      </w:rPr>
      <w:t>23</w:t>
    </w:r>
    <w:r>
      <w:rPr>
        <w:rStyle w:val="40"/>
      </w:rPr>
      <w:fldChar w:fldCharType="end"/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jc w:val="center"/>
    </w:pPr>
    <w:r>
      <w:rPr>
        <w:rFonts w:hint="eastAsia"/>
      </w:rPr>
      <w:t>中国电信NB-IoT分组核心网参数配置指导意见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/>
  <w:p/>
  <w:p/>
  <w:p/>
  <w:p/>
  <w:p/>
  <w:p/>
  <w:p/>
  <w:p/>
  <w:p/>
  <w:p/>
  <w:p/>
  <w:p/>
  <w:p/>
  <w:p/>
  <w:p/>
  <w:p/>
  <w:p/>
  <w:p/>
  <w:p/>
  <w:p/>
  <w:p/>
  <w:p/>
  <w:p/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241B"/>
    <w:multiLevelType w:val="multilevel"/>
    <w:tmpl w:val="0616241B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996"/>
        </w:tabs>
        <w:ind w:left="1996" w:hanging="720"/>
      </w:pPr>
      <w:rPr>
        <w:rFonts w:hint="default" w:ascii="Book Antiqua" w:hAnsi="Book Antiqua" w:eastAsia="楷体_GB2312"/>
        <w:b w:val="0"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32"/>
        <w:szCs w:val="32"/>
        <w:u w:val="none"/>
        <w:shd w:val="clear" w:color="auto" w:fill="auto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162674B6"/>
    <w:multiLevelType w:val="multilevel"/>
    <w:tmpl w:val="162674B6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 w:tentative="0">
      <w:start w:val="1"/>
      <w:numFmt w:val="decimal"/>
      <w:suff w:val="nothing"/>
      <w:lvlText w:val="%1.%2.%3.%4 "/>
      <w:lvlJc w:val="left"/>
      <w:pPr>
        <w:ind w:left="1985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 w:tentative="0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1"/>
        <w:szCs w:val="20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/>
        <w:b w:val="0"/>
        <w:bCs/>
        <w:i w:val="0"/>
        <w:iCs w:val="0"/>
        <w:color w:val="auto"/>
        <w:sz w:val="21"/>
        <w:szCs w:val="21"/>
      </w:rPr>
    </w:lvl>
  </w:abstractNum>
  <w:abstractNum w:abstractNumId="3">
    <w:nsid w:val="19BF7AE1"/>
    <w:multiLevelType w:val="multilevel"/>
    <w:tmpl w:val="19BF7AE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95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2F008B5"/>
    <w:multiLevelType w:val="multilevel"/>
    <w:tmpl w:val="22F008B5"/>
    <w:lvl w:ilvl="0" w:tentative="0">
      <w:start w:val="1"/>
      <w:numFmt w:val="bullet"/>
      <w:lvlText w:val="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33952AB9"/>
    <w:multiLevelType w:val="multilevel"/>
    <w:tmpl w:val="33952AB9"/>
    <w:lvl w:ilvl="0" w:tentative="0">
      <w:start w:val="1"/>
      <w:numFmt w:val="bullet"/>
      <w:lvlText w:val=""/>
      <w:lvlJc w:val="left"/>
      <w:pPr>
        <w:ind w:left="14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20"/>
      </w:pPr>
      <w:rPr>
        <w:rFonts w:hint="default" w:ascii="Wingdings" w:hAnsi="Wingdings"/>
      </w:rPr>
    </w:lvl>
  </w:abstractNum>
  <w:abstractNum w:abstractNumId="7">
    <w:nsid w:val="50905F33"/>
    <w:multiLevelType w:val="multilevel"/>
    <w:tmpl w:val="50905F33"/>
    <w:lvl w:ilvl="0" w:tentative="0">
      <w:start w:val="1"/>
      <w:numFmt w:val="bullet"/>
      <w:lvlText w:val="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8">
    <w:nsid w:val="5BBD1963"/>
    <w:multiLevelType w:val="multilevel"/>
    <w:tmpl w:val="5BBD1963"/>
    <w:lvl w:ilvl="0" w:tentative="0">
      <w:start w:val="1"/>
      <w:numFmt w:val="bullet"/>
      <w:lvlText w:val=""/>
      <w:lvlJc w:val="left"/>
      <w:pPr>
        <w:ind w:left="15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60" w:hanging="420"/>
      </w:pPr>
      <w:rPr>
        <w:rFonts w:hint="default" w:ascii="Wingdings" w:hAnsi="Wingdings"/>
      </w:rPr>
    </w:lvl>
  </w:abstractNum>
  <w:abstractNum w:abstractNumId="9">
    <w:nsid w:val="62E07368"/>
    <w:multiLevelType w:val="multilevel"/>
    <w:tmpl w:val="62E07368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7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  <w:num w:numId="11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anxiaobin">
    <w15:presenceInfo w15:providerId="None" w15:userId="hanxiaobin"/>
  </w15:person>
  <w15:person w15:author="Wanglingfei (Oskar, NTD)">
    <w15:presenceInfo w15:providerId="AD" w15:userId="S-1-5-21-147214757-305610072-1517763936-479784"/>
  </w15:person>
  <w15:person w15:author="lenovo">
    <w15:presenceInfo w15:providerId="None" w15:userId="lenovo"/>
  </w15:person>
  <w15:person w15:author="admin">
    <w15:presenceInfo w15:providerId="None" w15:userId="admin"/>
  </w15:person>
  <w15:person w15:author="Maria Liang">
    <w15:presenceInfo w15:providerId="None" w15:userId="Maria Li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numRestart w:val="eachPag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419"/>
    <w:rsid w:val="00000031"/>
    <w:rsid w:val="00000585"/>
    <w:rsid w:val="000006CA"/>
    <w:rsid w:val="00000935"/>
    <w:rsid w:val="000018B1"/>
    <w:rsid w:val="00003FCA"/>
    <w:rsid w:val="00004481"/>
    <w:rsid w:val="00005A22"/>
    <w:rsid w:val="000063FE"/>
    <w:rsid w:val="000065B4"/>
    <w:rsid w:val="00006B2C"/>
    <w:rsid w:val="0000729D"/>
    <w:rsid w:val="000078F3"/>
    <w:rsid w:val="00010A18"/>
    <w:rsid w:val="00011B2F"/>
    <w:rsid w:val="00012BA6"/>
    <w:rsid w:val="000136D9"/>
    <w:rsid w:val="000146CE"/>
    <w:rsid w:val="000147E5"/>
    <w:rsid w:val="000153A5"/>
    <w:rsid w:val="0001545A"/>
    <w:rsid w:val="00015EE9"/>
    <w:rsid w:val="0001601A"/>
    <w:rsid w:val="0001635C"/>
    <w:rsid w:val="0001672B"/>
    <w:rsid w:val="00016808"/>
    <w:rsid w:val="00020C84"/>
    <w:rsid w:val="000218A3"/>
    <w:rsid w:val="000218B6"/>
    <w:rsid w:val="0002294F"/>
    <w:rsid w:val="00023EC8"/>
    <w:rsid w:val="00024598"/>
    <w:rsid w:val="0002523B"/>
    <w:rsid w:val="000253DF"/>
    <w:rsid w:val="0002607A"/>
    <w:rsid w:val="00027B91"/>
    <w:rsid w:val="00027CC0"/>
    <w:rsid w:val="00030FF0"/>
    <w:rsid w:val="00031DDE"/>
    <w:rsid w:val="00031E62"/>
    <w:rsid w:val="000320FF"/>
    <w:rsid w:val="000331DE"/>
    <w:rsid w:val="00034FB0"/>
    <w:rsid w:val="00035AE4"/>
    <w:rsid w:val="00035C7A"/>
    <w:rsid w:val="000362A2"/>
    <w:rsid w:val="000362FD"/>
    <w:rsid w:val="0003677A"/>
    <w:rsid w:val="00037950"/>
    <w:rsid w:val="0004010B"/>
    <w:rsid w:val="00040614"/>
    <w:rsid w:val="00040C6A"/>
    <w:rsid w:val="00042D2A"/>
    <w:rsid w:val="00043037"/>
    <w:rsid w:val="00044945"/>
    <w:rsid w:val="00044EE1"/>
    <w:rsid w:val="000452B6"/>
    <w:rsid w:val="000453B8"/>
    <w:rsid w:val="00045D6B"/>
    <w:rsid w:val="0004634C"/>
    <w:rsid w:val="00047618"/>
    <w:rsid w:val="00047F25"/>
    <w:rsid w:val="00050B43"/>
    <w:rsid w:val="00053529"/>
    <w:rsid w:val="00053841"/>
    <w:rsid w:val="00053D30"/>
    <w:rsid w:val="00054046"/>
    <w:rsid w:val="00054069"/>
    <w:rsid w:val="000541E1"/>
    <w:rsid w:val="00054B54"/>
    <w:rsid w:val="00055109"/>
    <w:rsid w:val="000551DF"/>
    <w:rsid w:val="00055DD6"/>
    <w:rsid w:val="000576C6"/>
    <w:rsid w:val="00057895"/>
    <w:rsid w:val="000604CD"/>
    <w:rsid w:val="0006054B"/>
    <w:rsid w:val="00060794"/>
    <w:rsid w:val="000607BB"/>
    <w:rsid w:val="000613DC"/>
    <w:rsid w:val="00061C04"/>
    <w:rsid w:val="00061C39"/>
    <w:rsid w:val="000620DD"/>
    <w:rsid w:val="0006264E"/>
    <w:rsid w:val="000632F9"/>
    <w:rsid w:val="00063824"/>
    <w:rsid w:val="00064121"/>
    <w:rsid w:val="0006474D"/>
    <w:rsid w:val="00064D76"/>
    <w:rsid w:val="000652E1"/>
    <w:rsid w:val="000656BD"/>
    <w:rsid w:val="000657DA"/>
    <w:rsid w:val="000657E9"/>
    <w:rsid w:val="00066615"/>
    <w:rsid w:val="00066619"/>
    <w:rsid w:val="0007043D"/>
    <w:rsid w:val="000709D0"/>
    <w:rsid w:val="0007158D"/>
    <w:rsid w:val="00071C67"/>
    <w:rsid w:val="00071D15"/>
    <w:rsid w:val="0007293A"/>
    <w:rsid w:val="00072B19"/>
    <w:rsid w:val="00073494"/>
    <w:rsid w:val="000734A0"/>
    <w:rsid w:val="000737F7"/>
    <w:rsid w:val="00074101"/>
    <w:rsid w:val="00074E53"/>
    <w:rsid w:val="000755BC"/>
    <w:rsid w:val="00075E87"/>
    <w:rsid w:val="00076ACF"/>
    <w:rsid w:val="00077116"/>
    <w:rsid w:val="000816D7"/>
    <w:rsid w:val="0008269E"/>
    <w:rsid w:val="00082CEE"/>
    <w:rsid w:val="00084041"/>
    <w:rsid w:val="00085121"/>
    <w:rsid w:val="00085320"/>
    <w:rsid w:val="00086246"/>
    <w:rsid w:val="0008633F"/>
    <w:rsid w:val="00086AE7"/>
    <w:rsid w:val="00086D0B"/>
    <w:rsid w:val="00086E2B"/>
    <w:rsid w:val="00086E52"/>
    <w:rsid w:val="000877F9"/>
    <w:rsid w:val="00087A48"/>
    <w:rsid w:val="00087E89"/>
    <w:rsid w:val="00091377"/>
    <w:rsid w:val="000917C9"/>
    <w:rsid w:val="00092B54"/>
    <w:rsid w:val="00092D2A"/>
    <w:rsid w:val="00092DB3"/>
    <w:rsid w:val="00093B8A"/>
    <w:rsid w:val="00093DF7"/>
    <w:rsid w:val="00093E9F"/>
    <w:rsid w:val="000953B9"/>
    <w:rsid w:val="00095FC1"/>
    <w:rsid w:val="0009662A"/>
    <w:rsid w:val="00097F2B"/>
    <w:rsid w:val="000A0E7A"/>
    <w:rsid w:val="000A179F"/>
    <w:rsid w:val="000A1C56"/>
    <w:rsid w:val="000A2465"/>
    <w:rsid w:val="000A2DE6"/>
    <w:rsid w:val="000A2F71"/>
    <w:rsid w:val="000A2FA8"/>
    <w:rsid w:val="000A3080"/>
    <w:rsid w:val="000A4E92"/>
    <w:rsid w:val="000A522B"/>
    <w:rsid w:val="000A7E9C"/>
    <w:rsid w:val="000A7FB9"/>
    <w:rsid w:val="000B00EE"/>
    <w:rsid w:val="000B05C4"/>
    <w:rsid w:val="000B1003"/>
    <w:rsid w:val="000B1342"/>
    <w:rsid w:val="000B1A53"/>
    <w:rsid w:val="000B1A81"/>
    <w:rsid w:val="000B1AEF"/>
    <w:rsid w:val="000B2410"/>
    <w:rsid w:val="000B2F96"/>
    <w:rsid w:val="000B32CD"/>
    <w:rsid w:val="000B40A8"/>
    <w:rsid w:val="000B4420"/>
    <w:rsid w:val="000B4B2C"/>
    <w:rsid w:val="000B5294"/>
    <w:rsid w:val="000B5462"/>
    <w:rsid w:val="000B6277"/>
    <w:rsid w:val="000B6EFE"/>
    <w:rsid w:val="000C06E6"/>
    <w:rsid w:val="000C248A"/>
    <w:rsid w:val="000C2776"/>
    <w:rsid w:val="000C282F"/>
    <w:rsid w:val="000C2C4C"/>
    <w:rsid w:val="000C377C"/>
    <w:rsid w:val="000C4E7C"/>
    <w:rsid w:val="000C504D"/>
    <w:rsid w:val="000C625F"/>
    <w:rsid w:val="000C645C"/>
    <w:rsid w:val="000C6533"/>
    <w:rsid w:val="000C65E6"/>
    <w:rsid w:val="000C729C"/>
    <w:rsid w:val="000C7F58"/>
    <w:rsid w:val="000D0A34"/>
    <w:rsid w:val="000D1616"/>
    <w:rsid w:val="000D1617"/>
    <w:rsid w:val="000D19A4"/>
    <w:rsid w:val="000D2D94"/>
    <w:rsid w:val="000D2E6B"/>
    <w:rsid w:val="000D2F31"/>
    <w:rsid w:val="000D3192"/>
    <w:rsid w:val="000D3930"/>
    <w:rsid w:val="000D3E48"/>
    <w:rsid w:val="000D439C"/>
    <w:rsid w:val="000D50BE"/>
    <w:rsid w:val="000D5EB3"/>
    <w:rsid w:val="000D6CA4"/>
    <w:rsid w:val="000D7151"/>
    <w:rsid w:val="000D7256"/>
    <w:rsid w:val="000D763B"/>
    <w:rsid w:val="000E17A6"/>
    <w:rsid w:val="000E1B1F"/>
    <w:rsid w:val="000E2A47"/>
    <w:rsid w:val="000E2ED6"/>
    <w:rsid w:val="000E41CC"/>
    <w:rsid w:val="000E55E2"/>
    <w:rsid w:val="000E7069"/>
    <w:rsid w:val="000E70F9"/>
    <w:rsid w:val="000E77A1"/>
    <w:rsid w:val="000E7E3E"/>
    <w:rsid w:val="000E7F4E"/>
    <w:rsid w:val="000F047D"/>
    <w:rsid w:val="000F08D7"/>
    <w:rsid w:val="000F0F4F"/>
    <w:rsid w:val="000F2DB0"/>
    <w:rsid w:val="000F353C"/>
    <w:rsid w:val="000F38D9"/>
    <w:rsid w:val="000F39FF"/>
    <w:rsid w:val="000F41B6"/>
    <w:rsid w:val="000F671C"/>
    <w:rsid w:val="000F68E1"/>
    <w:rsid w:val="000F78CB"/>
    <w:rsid w:val="000F7DB3"/>
    <w:rsid w:val="00100A72"/>
    <w:rsid w:val="00100D6E"/>
    <w:rsid w:val="0010250E"/>
    <w:rsid w:val="00102C87"/>
    <w:rsid w:val="00103256"/>
    <w:rsid w:val="00103428"/>
    <w:rsid w:val="00104091"/>
    <w:rsid w:val="00104667"/>
    <w:rsid w:val="00105F43"/>
    <w:rsid w:val="001068F1"/>
    <w:rsid w:val="001077E3"/>
    <w:rsid w:val="0011109E"/>
    <w:rsid w:val="001116E3"/>
    <w:rsid w:val="00112A42"/>
    <w:rsid w:val="00112BBB"/>
    <w:rsid w:val="00113162"/>
    <w:rsid w:val="00113649"/>
    <w:rsid w:val="00113719"/>
    <w:rsid w:val="00113E6A"/>
    <w:rsid w:val="001140DB"/>
    <w:rsid w:val="00114C2D"/>
    <w:rsid w:val="00115E68"/>
    <w:rsid w:val="00116AF6"/>
    <w:rsid w:val="00117C8B"/>
    <w:rsid w:val="00120711"/>
    <w:rsid w:val="0012130D"/>
    <w:rsid w:val="00122E38"/>
    <w:rsid w:val="001231B3"/>
    <w:rsid w:val="00123A1F"/>
    <w:rsid w:val="00123BA8"/>
    <w:rsid w:val="00123D55"/>
    <w:rsid w:val="001246B2"/>
    <w:rsid w:val="00125105"/>
    <w:rsid w:val="0012527B"/>
    <w:rsid w:val="00125C28"/>
    <w:rsid w:val="00125C80"/>
    <w:rsid w:val="00125E3A"/>
    <w:rsid w:val="0012651C"/>
    <w:rsid w:val="001266FB"/>
    <w:rsid w:val="0012688B"/>
    <w:rsid w:val="001274CB"/>
    <w:rsid w:val="00127554"/>
    <w:rsid w:val="001303C1"/>
    <w:rsid w:val="00130A37"/>
    <w:rsid w:val="00130E5A"/>
    <w:rsid w:val="00131189"/>
    <w:rsid w:val="00131749"/>
    <w:rsid w:val="00131B43"/>
    <w:rsid w:val="0013246E"/>
    <w:rsid w:val="00132AE0"/>
    <w:rsid w:val="00133EB9"/>
    <w:rsid w:val="00133FD8"/>
    <w:rsid w:val="0013539B"/>
    <w:rsid w:val="00135940"/>
    <w:rsid w:val="00135D1E"/>
    <w:rsid w:val="001360DC"/>
    <w:rsid w:val="001379BB"/>
    <w:rsid w:val="00137F2B"/>
    <w:rsid w:val="001402C8"/>
    <w:rsid w:val="00140F8D"/>
    <w:rsid w:val="0014111D"/>
    <w:rsid w:val="00141419"/>
    <w:rsid w:val="00141812"/>
    <w:rsid w:val="00142981"/>
    <w:rsid w:val="001429D0"/>
    <w:rsid w:val="00142C0F"/>
    <w:rsid w:val="0014338E"/>
    <w:rsid w:val="00143513"/>
    <w:rsid w:val="00144D0A"/>
    <w:rsid w:val="00144E84"/>
    <w:rsid w:val="00145DDD"/>
    <w:rsid w:val="00146926"/>
    <w:rsid w:val="00147186"/>
    <w:rsid w:val="0015043E"/>
    <w:rsid w:val="00150F56"/>
    <w:rsid w:val="00151703"/>
    <w:rsid w:val="00152547"/>
    <w:rsid w:val="00153702"/>
    <w:rsid w:val="001548F5"/>
    <w:rsid w:val="001551FA"/>
    <w:rsid w:val="00155BC1"/>
    <w:rsid w:val="00155F41"/>
    <w:rsid w:val="00157687"/>
    <w:rsid w:val="001578E0"/>
    <w:rsid w:val="00157AA5"/>
    <w:rsid w:val="00160029"/>
    <w:rsid w:val="00160576"/>
    <w:rsid w:val="001617D8"/>
    <w:rsid w:val="001620F2"/>
    <w:rsid w:val="00162EA5"/>
    <w:rsid w:val="00163855"/>
    <w:rsid w:val="00163CCD"/>
    <w:rsid w:val="00163FF6"/>
    <w:rsid w:val="001640AB"/>
    <w:rsid w:val="0016460E"/>
    <w:rsid w:val="00165755"/>
    <w:rsid w:val="00165DA3"/>
    <w:rsid w:val="00166491"/>
    <w:rsid w:val="00167360"/>
    <w:rsid w:val="00167432"/>
    <w:rsid w:val="00167847"/>
    <w:rsid w:val="00167A08"/>
    <w:rsid w:val="00167CCF"/>
    <w:rsid w:val="00167D60"/>
    <w:rsid w:val="00170183"/>
    <w:rsid w:val="001713FD"/>
    <w:rsid w:val="001721DE"/>
    <w:rsid w:val="00172568"/>
    <w:rsid w:val="00172952"/>
    <w:rsid w:val="0017301F"/>
    <w:rsid w:val="00173146"/>
    <w:rsid w:val="001742DE"/>
    <w:rsid w:val="00174AFA"/>
    <w:rsid w:val="00177180"/>
    <w:rsid w:val="00177EE8"/>
    <w:rsid w:val="00180088"/>
    <w:rsid w:val="00181BC8"/>
    <w:rsid w:val="001827E6"/>
    <w:rsid w:val="001835C9"/>
    <w:rsid w:val="00184D7A"/>
    <w:rsid w:val="0019068F"/>
    <w:rsid w:val="001908C4"/>
    <w:rsid w:val="001925C7"/>
    <w:rsid w:val="00192AA8"/>
    <w:rsid w:val="001932FD"/>
    <w:rsid w:val="00193E11"/>
    <w:rsid w:val="00193EA9"/>
    <w:rsid w:val="00194436"/>
    <w:rsid w:val="00194D8C"/>
    <w:rsid w:val="001956A5"/>
    <w:rsid w:val="00196435"/>
    <w:rsid w:val="0019703F"/>
    <w:rsid w:val="0019775F"/>
    <w:rsid w:val="001A064C"/>
    <w:rsid w:val="001A0CB9"/>
    <w:rsid w:val="001A12EB"/>
    <w:rsid w:val="001A15E5"/>
    <w:rsid w:val="001A247C"/>
    <w:rsid w:val="001A2F1D"/>
    <w:rsid w:val="001A3890"/>
    <w:rsid w:val="001A3EB4"/>
    <w:rsid w:val="001A44A8"/>
    <w:rsid w:val="001A5463"/>
    <w:rsid w:val="001A5ADB"/>
    <w:rsid w:val="001A5F60"/>
    <w:rsid w:val="001A6550"/>
    <w:rsid w:val="001A70EC"/>
    <w:rsid w:val="001A7319"/>
    <w:rsid w:val="001A7981"/>
    <w:rsid w:val="001B0214"/>
    <w:rsid w:val="001B12C1"/>
    <w:rsid w:val="001B1B6B"/>
    <w:rsid w:val="001B1F3C"/>
    <w:rsid w:val="001B31CB"/>
    <w:rsid w:val="001B360C"/>
    <w:rsid w:val="001B4A19"/>
    <w:rsid w:val="001B5178"/>
    <w:rsid w:val="001B57D9"/>
    <w:rsid w:val="001B59EF"/>
    <w:rsid w:val="001B6792"/>
    <w:rsid w:val="001B7032"/>
    <w:rsid w:val="001B7AF4"/>
    <w:rsid w:val="001C0D9A"/>
    <w:rsid w:val="001C3B95"/>
    <w:rsid w:val="001C3C14"/>
    <w:rsid w:val="001C479E"/>
    <w:rsid w:val="001C4A73"/>
    <w:rsid w:val="001C4CB7"/>
    <w:rsid w:val="001C5129"/>
    <w:rsid w:val="001C58DA"/>
    <w:rsid w:val="001C5AA8"/>
    <w:rsid w:val="001C6564"/>
    <w:rsid w:val="001C6A74"/>
    <w:rsid w:val="001C6B5D"/>
    <w:rsid w:val="001C6D1A"/>
    <w:rsid w:val="001C6D55"/>
    <w:rsid w:val="001C77AF"/>
    <w:rsid w:val="001C7C63"/>
    <w:rsid w:val="001C7E15"/>
    <w:rsid w:val="001D1664"/>
    <w:rsid w:val="001D166D"/>
    <w:rsid w:val="001D1AF5"/>
    <w:rsid w:val="001D2E53"/>
    <w:rsid w:val="001D3051"/>
    <w:rsid w:val="001D331F"/>
    <w:rsid w:val="001D3E52"/>
    <w:rsid w:val="001D44CD"/>
    <w:rsid w:val="001D4B0D"/>
    <w:rsid w:val="001D653F"/>
    <w:rsid w:val="001D73FE"/>
    <w:rsid w:val="001E0420"/>
    <w:rsid w:val="001E0662"/>
    <w:rsid w:val="001E094F"/>
    <w:rsid w:val="001E0EBB"/>
    <w:rsid w:val="001E1487"/>
    <w:rsid w:val="001E1E93"/>
    <w:rsid w:val="001E1EB1"/>
    <w:rsid w:val="001E2584"/>
    <w:rsid w:val="001E2826"/>
    <w:rsid w:val="001E3D26"/>
    <w:rsid w:val="001E4280"/>
    <w:rsid w:val="001E4C68"/>
    <w:rsid w:val="001E5327"/>
    <w:rsid w:val="001E5865"/>
    <w:rsid w:val="001E5A32"/>
    <w:rsid w:val="001E5E7B"/>
    <w:rsid w:val="001E6015"/>
    <w:rsid w:val="001E6436"/>
    <w:rsid w:val="001E65E8"/>
    <w:rsid w:val="001E66C9"/>
    <w:rsid w:val="001E7388"/>
    <w:rsid w:val="001E76A1"/>
    <w:rsid w:val="001E7BD5"/>
    <w:rsid w:val="001F0061"/>
    <w:rsid w:val="001F0236"/>
    <w:rsid w:val="001F0244"/>
    <w:rsid w:val="001F0CAB"/>
    <w:rsid w:val="001F19A9"/>
    <w:rsid w:val="001F30FB"/>
    <w:rsid w:val="001F31C2"/>
    <w:rsid w:val="001F33D7"/>
    <w:rsid w:val="001F4118"/>
    <w:rsid w:val="001F4F56"/>
    <w:rsid w:val="001F522C"/>
    <w:rsid w:val="001F6E8A"/>
    <w:rsid w:val="001F7227"/>
    <w:rsid w:val="001F75F7"/>
    <w:rsid w:val="001F7976"/>
    <w:rsid w:val="001F79A2"/>
    <w:rsid w:val="001F7BBF"/>
    <w:rsid w:val="001F7CE7"/>
    <w:rsid w:val="00200793"/>
    <w:rsid w:val="002008FA"/>
    <w:rsid w:val="00200CA8"/>
    <w:rsid w:val="002013AA"/>
    <w:rsid w:val="002013D2"/>
    <w:rsid w:val="002023DC"/>
    <w:rsid w:val="00202698"/>
    <w:rsid w:val="0020296F"/>
    <w:rsid w:val="00204F5F"/>
    <w:rsid w:val="002050D3"/>
    <w:rsid w:val="00205154"/>
    <w:rsid w:val="00205251"/>
    <w:rsid w:val="00205464"/>
    <w:rsid w:val="002064CE"/>
    <w:rsid w:val="002078BA"/>
    <w:rsid w:val="0021005C"/>
    <w:rsid w:val="002110B2"/>
    <w:rsid w:val="00211915"/>
    <w:rsid w:val="00211D1D"/>
    <w:rsid w:val="002120FB"/>
    <w:rsid w:val="002127B5"/>
    <w:rsid w:val="00212EA5"/>
    <w:rsid w:val="002134E7"/>
    <w:rsid w:val="00213EF2"/>
    <w:rsid w:val="00214172"/>
    <w:rsid w:val="00214387"/>
    <w:rsid w:val="00214A6D"/>
    <w:rsid w:val="00214B81"/>
    <w:rsid w:val="00215FAE"/>
    <w:rsid w:val="002162B5"/>
    <w:rsid w:val="00216A1B"/>
    <w:rsid w:val="00216A7E"/>
    <w:rsid w:val="00216C50"/>
    <w:rsid w:val="0021753D"/>
    <w:rsid w:val="0022049F"/>
    <w:rsid w:val="00220B08"/>
    <w:rsid w:val="002215D1"/>
    <w:rsid w:val="00221AAC"/>
    <w:rsid w:val="002220E3"/>
    <w:rsid w:val="00222C14"/>
    <w:rsid w:val="00222C81"/>
    <w:rsid w:val="00223193"/>
    <w:rsid w:val="0022324B"/>
    <w:rsid w:val="00224B26"/>
    <w:rsid w:val="00224FF0"/>
    <w:rsid w:val="00225248"/>
    <w:rsid w:val="002254B1"/>
    <w:rsid w:val="00225666"/>
    <w:rsid w:val="00225674"/>
    <w:rsid w:val="0022597B"/>
    <w:rsid w:val="00226951"/>
    <w:rsid w:val="00227BEE"/>
    <w:rsid w:val="00227DEA"/>
    <w:rsid w:val="00230BAC"/>
    <w:rsid w:val="00230F9E"/>
    <w:rsid w:val="00231EEF"/>
    <w:rsid w:val="002321CD"/>
    <w:rsid w:val="00232EF1"/>
    <w:rsid w:val="00233280"/>
    <w:rsid w:val="00235A2A"/>
    <w:rsid w:val="00235B88"/>
    <w:rsid w:val="0023620B"/>
    <w:rsid w:val="00236C38"/>
    <w:rsid w:val="00237262"/>
    <w:rsid w:val="00237926"/>
    <w:rsid w:val="00237CA4"/>
    <w:rsid w:val="00240B5D"/>
    <w:rsid w:val="002417E6"/>
    <w:rsid w:val="0024296B"/>
    <w:rsid w:val="00242C88"/>
    <w:rsid w:val="0024332E"/>
    <w:rsid w:val="00243380"/>
    <w:rsid w:val="00243E65"/>
    <w:rsid w:val="00245286"/>
    <w:rsid w:val="00246914"/>
    <w:rsid w:val="00246CE5"/>
    <w:rsid w:val="002476FA"/>
    <w:rsid w:val="00250A20"/>
    <w:rsid w:val="00250AF3"/>
    <w:rsid w:val="00250B38"/>
    <w:rsid w:val="0025209B"/>
    <w:rsid w:val="0025247B"/>
    <w:rsid w:val="00253202"/>
    <w:rsid w:val="002535A5"/>
    <w:rsid w:val="002541E5"/>
    <w:rsid w:val="0025470E"/>
    <w:rsid w:val="00255BAD"/>
    <w:rsid w:val="00256D51"/>
    <w:rsid w:val="002579AD"/>
    <w:rsid w:val="00257A4A"/>
    <w:rsid w:val="0026085E"/>
    <w:rsid w:val="00260A39"/>
    <w:rsid w:val="00261416"/>
    <w:rsid w:val="002617D8"/>
    <w:rsid w:val="00261ABA"/>
    <w:rsid w:val="00262EF6"/>
    <w:rsid w:val="00263479"/>
    <w:rsid w:val="002639DA"/>
    <w:rsid w:val="00264889"/>
    <w:rsid w:val="00264CA9"/>
    <w:rsid w:val="002651DD"/>
    <w:rsid w:val="00265906"/>
    <w:rsid w:val="00266BB8"/>
    <w:rsid w:val="00266FFB"/>
    <w:rsid w:val="002676FC"/>
    <w:rsid w:val="00267EDE"/>
    <w:rsid w:val="002700F1"/>
    <w:rsid w:val="00271CA3"/>
    <w:rsid w:val="00273B10"/>
    <w:rsid w:val="0027449A"/>
    <w:rsid w:val="00274BA8"/>
    <w:rsid w:val="00274CFA"/>
    <w:rsid w:val="00275182"/>
    <w:rsid w:val="00275643"/>
    <w:rsid w:val="00276873"/>
    <w:rsid w:val="00276A55"/>
    <w:rsid w:val="00276BD7"/>
    <w:rsid w:val="00276CC2"/>
    <w:rsid w:val="00276D54"/>
    <w:rsid w:val="002804AF"/>
    <w:rsid w:val="00280790"/>
    <w:rsid w:val="00280BE3"/>
    <w:rsid w:val="00281219"/>
    <w:rsid w:val="00281CE4"/>
    <w:rsid w:val="00282E1F"/>
    <w:rsid w:val="00282E42"/>
    <w:rsid w:val="00283296"/>
    <w:rsid w:val="00283E3A"/>
    <w:rsid w:val="00284311"/>
    <w:rsid w:val="00285668"/>
    <w:rsid w:val="00285EF3"/>
    <w:rsid w:val="00286EA1"/>
    <w:rsid w:val="002876A6"/>
    <w:rsid w:val="0028793C"/>
    <w:rsid w:val="00287DDB"/>
    <w:rsid w:val="00287EE3"/>
    <w:rsid w:val="0029091E"/>
    <w:rsid w:val="00290E95"/>
    <w:rsid w:val="00293023"/>
    <w:rsid w:val="00293890"/>
    <w:rsid w:val="00294A27"/>
    <w:rsid w:val="00294BF5"/>
    <w:rsid w:val="00294CB3"/>
    <w:rsid w:val="00295000"/>
    <w:rsid w:val="00295780"/>
    <w:rsid w:val="00296BFA"/>
    <w:rsid w:val="00296C13"/>
    <w:rsid w:val="00297FC6"/>
    <w:rsid w:val="002A0919"/>
    <w:rsid w:val="002A12BC"/>
    <w:rsid w:val="002A13BD"/>
    <w:rsid w:val="002A255D"/>
    <w:rsid w:val="002A3FE7"/>
    <w:rsid w:val="002A510B"/>
    <w:rsid w:val="002A5757"/>
    <w:rsid w:val="002A5EF1"/>
    <w:rsid w:val="002A61DA"/>
    <w:rsid w:val="002A65C0"/>
    <w:rsid w:val="002A67AB"/>
    <w:rsid w:val="002A6D1D"/>
    <w:rsid w:val="002A7903"/>
    <w:rsid w:val="002A794A"/>
    <w:rsid w:val="002B078F"/>
    <w:rsid w:val="002B08D4"/>
    <w:rsid w:val="002B12A6"/>
    <w:rsid w:val="002B1B51"/>
    <w:rsid w:val="002B1BB5"/>
    <w:rsid w:val="002B1ED5"/>
    <w:rsid w:val="002B2A45"/>
    <w:rsid w:val="002B3693"/>
    <w:rsid w:val="002B369C"/>
    <w:rsid w:val="002B48BB"/>
    <w:rsid w:val="002B48CB"/>
    <w:rsid w:val="002B4F27"/>
    <w:rsid w:val="002B5452"/>
    <w:rsid w:val="002B5518"/>
    <w:rsid w:val="002B644B"/>
    <w:rsid w:val="002B7343"/>
    <w:rsid w:val="002B7EBC"/>
    <w:rsid w:val="002B7FFE"/>
    <w:rsid w:val="002C0427"/>
    <w:rsid w:val="002C0806"/>
    <w:rsid w:val="002C318A"/>
    <w:rsid w:val="002C3647"/>
    <w:rsid w:val="002C393C"/>
    <w:rsid w:val="002C434F"/>
    <w:rsid w:val="002C50B8"/>
    <w:rsid w:val="002C76C5"/>
    <w:rsid w:val="002C7B27"/>
    <w:rsid w:val="002C7C39"/>
    <w:rsid w:val="002D003E"/>
    <w:rsid w:val="002D0D70"/>
    <w:rsid w:val="002D1613"/>
    <w:rsid w:val="002D27CD"/>
    <w:rsid w:val="002D3089"/>
    <w:rsid w:val="002D3C5D"/>
    <w:rsid w:val="002D42FC"/>
    <w:rsid w:val="002D47A8"/>
    <w:rsid w:val="002D4E2D"/>
    <w:rsid w:val="002D50AB"/>
    <w:rsid w:val="002D5C1A"/>
    <w:rsid w:val="002D6030"/>
    <w:rsid w:val="002D671E"/>
    <w:rsid w:val="002D7D2E"/>
    <w:rsid w:val="002E1085"/>
    <w:rsid w:val="002E121B"/>
    <w:rsid w:val="002E1D35"/>
    <w:rsid w:val="002E2090"/>
    <w:rsid w:val="002E21E3"/>
    <w:rsid w:val="002E25CE"/>
    <w:rsid w:val="002E278D"/>
    <w:rsid w:val="002E7065"/>
    <w:rsid w:val="002E7419"/>
    <w:rsid w:val="002E7CA1"/>
    <w:rsid w:val="002E7D28"/>
    <w:rsid w:val="002F0572"/>
    <w:rsid w:val="002F0785"/>
    <w:rsid w:val="002F08D3"/>
    <w:rsid w:val="002F159E"/>
    <w:rsid w:val="002F25A7"/>
    <w:rsid w:val="002F399B"/>
    <w:rsid w:val="002F6275"/>
    <w:rsid w:val="002F6B72"/>
    <w:rsid w:val="002F6DF2"/>
    <w:rsid w:val="002F749E"/>
    <w:rsid w:val="00300903"/>
    <w:rsid w:val="00300A6F"/>
    <w:rsid w:val="0030211B"/>
    <w:rsid w:val="00302319"/>
    <w:rsid w:val="003029DC"/>
    <w:rsid w:val="00303F41"/>
    <w:rsid w:val="00305847"/>
    <w:rsid w:val="0030586D"/>
    <w:rsid w:val="0030602E"/>
    <w:rsid w:val="00306395"/>
    <w:rsid w:val="00306808"/>
    <w:rsid w:val="00307194"/>
    <w:rsid w:val="00311248"/>
    <w:rsid w:val="0031149E"/>
    <w:rsid w:val="00311631"/>
    <w:rsid w:val="00312EA5"/>
    <w:rsid w:val="00312EC0"/>
    <w:rsid w:val="003135E3"/>
    <w:rsid w:val="003143F4"/>
    <w:rsid w:val="00314D60"/>
    <w:rsid w:val="00315445"/>
    <w:rsid w:val="003213F0"/>
    <w:rsid w:val="003216E0"/>
    <w:rsid w:val="003225B3"/>
    <w:rsid w:val="00323F60"/>
    <w:rsid w:val="003243B7"/>
    <w:rsid w:val="0032486F"/>
    <w:rsid w:val="00326F9B"/>
    <w:rsid w:val="0032758A"/>
    <w:rsid w:val="0032785E"/>
    <w:rsid w:val="00327B6B"/>
    <w:rsid w:val="003314EE"/>
    <w:rsid w:val="00332C98"/>
    <w:rsid w:val="00332FD3"/>
    <w:rsid w:val="0033342C"/>
    <w:rsid w:val="00333870"/>
    <w:rsid w:val="00333E3B"/>
    <w:rsid w:val="003340CF"/>
    <w:rsid w:val="0033412B"/>
    <w:rsid w:val="00335640"/>
    <w:rsid w:val="0033659D"/>
    <w:rsid w:val="003366B0"/>
    <w:rsid w:val="00336CE9"/>
    <w:rsid w:val="00340FF3"/>
    <w:rsid w:val="00341485"/>
    <w:rsid w:val="00342B96"/>
    <w:rsid w:val="003437EC"/>
    <w:rsid w:val="003445F4"/>
    <w:rsid w:val="00344D6C"/>
    <w:rsid w:val="00344F2B"/>
    <w:rsid w:val="00345B95"/>
    <w:rsid w:val="00346A25"/>
    <w:rsid w:val="00346F5A"/>
    <w:rsid w:val="0034741F"/>
    <w:rsid w:val="003474D6"/>
    <w:rsid w:val="00347C69"/>
    <w:rsid w:val="00350071"/>
    <w:rsid w:val="003505A9"/>
    <w:rsid w:val="0035078A"/>
    <w:rsid w:val="003507C3"/>
    <w:rsid w:val="00350F77"/>
    <w:rsid w:val="00351036"/>
    <w:rsid w:val="003512FD"/>
    <w:rsid w:val="00351BEA"/>
    <w:rsid w:val="003529DC"/>
    <w:rsid w:val="00352A1C"/>
    <w:rsid w:val="00353617"/>
    <w:rsid w:val="00354654"/>
    <w:rsid w:val="003548EE"/>
    <w:rsid w:val="003550C4"/>
    <w:rsid w:val="00355EA1"/>
    <w:rsid w:val="003605BA"/>
    <w:rsid w:val="003608A7"/>
    <w:rsid w:val="00362313"/>
    <w:rsid w:val="00363D00"/>
    <w:rsid w:val="0036476D"/>
    <w:rsid w:val="00364B1E"/>
    <w:rsid w:val="00364F67"/>
    <w:rsid w:val="00365707"/>
    <w:rsid w:val="0036574C"/>
    <w:rsid w:val="0036661F"/>
    <w:rsid w:val="00366873"/>
    <w:rsid w:val="00366D9E"/>
    <w:rsid w:val="0037081E"/>
    <w:rsid w:val="00371474"/>
    <w:rsid w:val="00371E08"/>
    <w:rsid w:val="003721E1"/>
    <w:rsid w:val="003723AF"/>
    <w:rsid w:val="00372804"/>
    <w:rsid w:val="00372BB4"/>
    <w:rsid w:val="00373103"/>
    <w:rsid w:val="00373A8D"/>
    <w:rsid w:val="0037478C"/>
    <w:rsid w:val="00375057"/>
    <w:rsid w:val="00375BCF"/>
    <w:rsid w:val="00376189"/>
    <w:rsid w:val="003762D5"/>
    <w:rsid w:val="003767D2"/>
    <w:rsid w:val="00376A4B"/>
    <w:rsid w:val="0038071A"/>
    <w:rsid w:val="00380DE6"/>
    <w:rsid w:val="00381109"/>
    <w:rsid w:val="00381729"/>
    <w:rsid w:val="00381F30"/>
    <w:rsid w:val="003828E3"/>
    <w:rsid w:val="00382B04"/>
    <w:rsid w:val="00382F88"/>
    <w:rsid w:val="00383A8F"/>
    <w:rsid w:val="00383AFB"/>
    <w:rsid w:val="00383F73"/>
    <w:rsid w:val="00384544"/>
    <w:rsid w:val="00384BB2"/>
    <w:rsid w:val="00384CB6"/>
    <w:rsid w:val="00385C77"/>
    <w:rsid w:val="003861DB"/>
    <w:rsid w:val="00386389"/>
    <w:rsid w:val="0038692D"/>
    <w:rsid w:val="00386BA1"/>
    <w:rsid w:val="0038727A"/>
    <w:rsid w:val="00387969"/>
    <w:rsid w:val="003905A3"/>
    <w:rsid w:val="00390AA0"/>
    <w:rsid w:val="00391187"/>
    <w:rsid w:val="00391345"/>
    <w:rsid w:val="00391380"/>
    <w:rsid w:val="003914B9"/>
    <w:rsid w:val="00391BD7"/>
    <w:rsid w:val="00391DF4"/>
    <w:rsid w:val="00392ED9"/>
    <w:rsid w:val="00393967"/>
    <w:rsid w:val="00394389"/>
    <w:rsid w:val="0039690A"/>
    <w:rsid w:val="00397262"/>
    <w:rsid w:val="0039762E"/>
    <w:rsid w:val="003A01FB"/>
    <w:rsid w:val="003A03C0"/>
    <w:rsid w:val="003A0C79"/>
    <w:rsid w:val="003A1085"/>
    <w:rsid w:val="003A1E4E"/>
    <w:rsid w:val="003A2C67"/>
    <w:rsid w:val="003A2E54"/>
    <w:rsid w:val="003A3615"/>
    <w:rsid w:val="003A3634"/>
    <w:rsid w:val="003A4A1D"/>
    <w:rsid w:val="003A4E1A"/>
    <w:rsid w:val="003A4FB0"/>
    <w:rsid w:val="003A5809"/>
    <w:rsid w:val="003A5874"/>
    <w:rsid w:val="003A5F2B"/>
    <w:rsid w:val="003A7F03"/>
    <w:rsid w:val="003A7F0F"/>
    <w:rsid w:val="003A7F3E"/>
    <w:rsid w:val="003B0146"/>
    <w:rsid w:val="003B076B"/>
    <w:rsid w:val="003B0A65"/>
    <w:rsid w:val="003B0D42"/>
    <w:rsid w:val="003B12D0"/>
    <w:rsid w:val="003B1835"/>
    <w:rsid w:val="003B29AB"/>
    <w:rsid w:val="003B3195"/>
    <w:rsid w:val="003B3DC8"/>
    <w:rsid w:val="003B47DD"/>
    <w:rsid w:val="003B48F8"/>
    <w:rsid w:val="003B4DD7"/>
    <w:rsid w:val="003B4E91"/>
    <w:rsid w:val="003B574F"/>
    <w:rsid w:val="003B5D4B"/>
    <w:rsid w:val="003B653A"/>
    <w:rsid w:val="003B71BC"/>
    <w:rsid w:val="003B74A8"/>
    <w:rsid w:val="003B77A3"/>
    <w:rsid w:val="003C0476"/>
    <w:rsid w:val="003C0708"/>
    <w:rsid w:val="003C0CB7"/>
    <w:rsid w:val="003C1031"/>
    <w:rsid w:val="003C149A"/>
    <w:rsid w:val="003C1A60"/>
    <w:rsid w:val="003C1D21"/>
    <w:rsid w:val="003C28E2"/>
    <w:rsid w:val="003C2E6B"/>
    <w:rsid w:val="003C2F3E"/>
    <w:rsid w:val="003C396F"/>
    <w:rsid w:val="003C3ABF"/>
    <w:rsid w:val="003C3B51"/>
    <w:rsid w:val="003C3C0E"/>
    <w:rsid w:val="003C405D"/>
    <w:rsid w:val="003C56CC"/>
    <w:rsid w:val="003C5D8B"/>
    <w:rsid w:val="003C75BD"/>
    <w:rsid w:val="003D09C7"/>
    <w:rsid w:val="003D0AB5"/>
    <w:rsid w:val="003D1653"/>
    <w:rsid w:val="003D16B1"/>
    <w:rsid w:val="003D22CB"/>
    <w:rsid w:val="003D25C9"/>
    <w:rsid w:val="003D2CF7"/>
    <w:rsid w:val="003D3262"/>
    <w:rsid w:val="003D4B18"/>
    <w:rsid w:val="003D6E82"/>
    <w:rsid w:val="003D6ED0"/>
    <w:rsid w:val="003D70E9"/>
    <w:rsid w:val="003D7E59"/>
    <w:rsid w:val="003D7F33"/>
    <w:rsid w:val="003E0F68"/>
    <w:rsid w:val="003E1D1B"/>
    <w:rsid w:val="003E1E06"/>
    <w:rsid w:val="003E2A45"/>
    <w:rsid w:val="003E3616"/>
    <w:rsid w:val="003E3842"/>
    <w:rsid w:val="003E67B7"/>
    <w:rsid w:val="003E6D84"/>
    <w:rsid w:val="003E7B9C"/>
    <w:rsid w:val="003F00E9"/>
    <w:rsid w:val="003F0369"/>
    <w:rsid w:val="003F219F"/>
    <w:rsid w:val="003F229A"/>
    <w:rsid w:val="003F2384"/>
    <w:rsid w:val="003F2981"/>
    <w:rsid w:val="003F2D3F"/>
    <w:rsid w:val="003F325B"/>
    <w:rsid w:val="003F32CF"/>
    <w:rsid w:val="003F43BA"/>
    <w:rsid w:val="003F58C8"/>
    <w:rsid w:val="003F598A"/>
    <w:rsid w:val="003F636F"/>
    <w:rsid w:val="003F6663"/>
    <w:rsid w:val="003F68BA"/>
    <w:rsid w:val="003F68DC"/>
    <w:rsid w:val="003F7EB6"/>
    <w:rsid w:val="0040000A"/>
    <w:rsid w:val="00401752"/>
    <w:rsid w:val="00401A24"/>
    <w:rsid w:val="004028D4"/>
    <w:rsid w:val="00402A76"/>
    <w:rsid w:val="00402AD6"/>
    <w:rsid w:val="00402B41"/>
    <w:rsid w:val="00402EB3"/>
    <w:rsid w:val="00402EFF"/>
    <w:rsid w:val="00403804"/>
    <w:rsid w:val="00403AA0"/>
    <w:rsid w:val="004055C0"/>
    <w:rsid w:val="00405CB1"/>
    <w:rsid w:val="00405E58"/>
    <w:rsid w:val="004061C4"/>
    <w:rsid w:val="00406794"/>
    <w:rsid w:val="00407371"/>
    <w:rsid w:val="00407E56"/>
    <w:rsid w:val="0041084E"/>
    <w:rsid w:val="004111ED"/>
    <w:rsid w:val="00412106"/>
    <w:rsid w:val="004125E3"/>
    <w:rsid w:val="0041423A"/>
    <w:rsid w:val="004147F7"/>
    <w:rsid w:val="00415E66"/>
    <w:rsid w:val="00416A11"/>
    <w:rsid w:val="0041785A"/>
    <w:rsid w:val="00421068"/>
    <w:rsid w:val="00421BF0"/>
    <w:rsid w:val="00422EC0"/>
    <w:rsid w:val="0042336F"/>
    <w:rsid w:val="004237C4"/>
    <w:rsid w:val="0042433D"/>
    <w:rsid w:val="00424724"/>
    <w:rsid w:val="00425DC8"/>
    <w:rsid w:val="0042679E"/>
    <w:rsid w:val="00427D51"/>
    <w:rsid w:val="00430589"/>
    <w:rsid w:val="00430F5D"/>
    <w:rsid w:val="00431281"/>
    <w:rsid w:val="00431415"/>
    <w:rsid w:val="004314B3"/>
    <w:rsid w:val="00432412"/>
    <w:rsid w:val="0043298D"/>
    <w:rsid w:val="0043331F"/>
    <w:rsid w:val="004335D9"/>
    <w:rsid w:val="00434158"/>
    <w:rsid w:val="004342A9"/>
    <w:rsid w:val="004353B3"/>
    <w:rsid w:val="0043658A"/>
    <w:rsid w:val="0043683D"/>
    <w:rsid w:val="00436CA2"/>
    <w:rsid w:val="00436D76"/>
    <w:rsid w:val="00436F16"/>
    <w:rsid w:val="004376ED"/>
    <w:rsid w:val="004376FF"/>
    <w:rsid w:val="00437D33"/>
    <w:rsid w:val="00440A93"/>
    <w:rsid w:val="00440B91"/>
    <w:rsid w:val="00441781"/>
    <w:rsid w:val="004417B8"/>
    <w:rsid w:val="00441B73"/>
    <w:rsid w:val="00441EEB"/>
    <w:rsid w:val="00442ADE"/>
    <w:rsid w:val="00442BEB"/>
    <w:rsid w:val="00443DBD"/>
    <w:rsid w:val="00445579"/>
    <w:rsid w:val="00445901"/>
    <w:rsid w:val="00445B40"/>
    <w:rsid w:val="0044672F"/>
    <w:rsid w:val="00446CE4"/>
    <w:rsid w:val="004471CA"/>
    <w:rsid w:val="00447805"/>
    <w:rsid w:val="00450F6B"/>
    <w:rsid w:val="00451094"/>
    <w:rsid w:val="00451ABB"/>
    <w:rsid w:val="00451C4E"/>
    <w:rsid w:val="004525D5"/>
    <w:rsid w:val="004527C9"/>
    <w:rsid w:val="00452BB1"/>
    <w:rsid w:val="004538A8"/>
    <w:rsid w:val="00453959"/>
    <w:rsid w:val="004539BD"/>
    <w:rsid w:val="00454944"/>
    <w:rsid w:val="00456A75"/>
    <w:rsid w:val="00456E5E"/>
    <w:rsid w:val="00456F59"/>
    <w:rsid w:val="004571D0"/>
    <w:rsid w:val="00457832"/>
    <w:rsid w:val="00460FA2"/>
    <w:rsid w:val="0046351D"/>
    <w:rsid w:val="00463942"/>
    <w:rsid w:val="00463DB8"/>
    <w:rsid w:val="00464128"/>
    <w:rsid w:val="004658B5"/>
    <w:rsid w:val="004667A6"/>
    <w:rsid w:val="00467706"/>
    <w:rsid w:val="00467C09"/>
    <w:rsid w:val="0047017D"/>
    <w:rsid w:val="0047247F"/>
    <w:rsid w:val="00473713"/>
    <w:rsid w:val="00474983"/>
    <w:rsid w:val="00474B1D"/>
    <w:rsid w:val="00474DBC"/>
    <w:rsid w:val="00476071"/>
    <w:rsid w:val="004762D3"/>
    <w:rsid w:val="004770E7"/>
    <w:rsid w:val="004771C2"/>
    <w:rsid w:val="00477207"/>
    <w:rsid w:val="004822AC"/>
    <w:rsid w:val="004826AE"/>
    <w:rsid w:val="00482819"/>
    <w:rsid w:val="00482F92"/>
    <w:rsid w:val="00482FB0"/>
    <w:rsid w:val="00483A3F"/>
    <w:rsid w:val="0048573F"/>
    <w:rsid w:val="00485BCD"/>
    <w:rsid w:val="00485C06"/>
    <w:rsid w:val="00486C4D"/>
    <w:rsid w:val="00486C77"/>
    <w:rsid w:val="004870E2"/>
    <w:rsid w:val="004912D0"/>
    <w:rsid w:val="004912F4"/>
    <w:rsid w:val="00491D92"/>
    <w:rsid w:val="00492209"/>
    <w:rsid w:val="00492E65"/>
    <w:rsid w:val="0049354A"/>
    <w:rsid w:val="00495BFF"/>
    <w:rsid w:val="00496DFC"/>
    <w:rsid w:val="004970AD"/>
    <w:rsid w:val="00497137"/>
    <w:rsid w:val="004973F1"/>
    <w:rsid w:val="00497D12"/>
    <w:rsid w:val="004A0160"/>
    <w:rsid w:val="004A0B67"/>
    <w:rsid w:val="004A0E5C"/>
    <w:rsid w:val="004A0EAB"/>
    <w:rsid w:val="004A102F"/>
    <w:rsid w:val="004A1397"/>
    <w:rsid w:val="004A14E8"/>
    <w:rsid w:val="004A179D"/>
    <w:rsid w:val="004A1BC5"/>
    <w:rsid w:val="004A1C69"/>
    <w:rsid w:val="004A2665"/>
    <w:rsid w:val="004A2AC7"/>
    <w:rsid w:val="004A2BD3"/>
    <w:rsid w:val="004A35DE"/>
    <w:rsid w:val="004A52F5"/>
    <w:rsid w:val="004A5D47"/>
    <w:rsid w:val="004A6627"/>
    <w:rsid w:val="004A7156"/>
    <w:rsid w:val="004A7696"/>
    <w:rsid w:val="004A7CFE"/>
    <w:rsid w:val="004B017F"/>
    <w:rsid w:val="004B02B7"/>
    <w:rsid w:val="004B04B6"/>
    <w:rsid w:val="004B0AF6"/>
    <w:rsid w:val="004B131B"/>
    <w:rsid w:val="004B1671"/>
    <w:rsid w:val="004B1D97"/>
    <w:rsid w:val="004B217F"/>
    <w:rsid w:val="004B2B33"/>
    <w:rsid w:val="004B3BBD"/>
    <w:rsid w:val="004B3E38"/>
    <w:rsid w:val="004B4CE1"/>
    <w:rsid w:val="004B4D19"/>
    <w:rsid w:val="004B5061"/>
    <w:rsid w:val="004B53AB"/>
    <w:rsid w:val="004B62BB"/>
    <w:rsid w:val="004C06BA"/>
    <w:rsid w:val="004C0A93"/>
    <w:rsid w:val="004C0B2F"/>
    <w:rsid w:val="004C0C1B"/>
    <w:rsid w:val="004C0D27"/>
    <w:rsid w:val="004C0F75"/>
    <w:rsid w:val="004C104A"/>
    <w:rsid w:val="004C156B"/>
    <w:rsid w:val="004C2B19"/>
    <w:rsid w:val="004C301B"/>
    <w:rsid w:val="004C393A"/>
    <w:rsid w:val="004C3F7F"/>
    <w:rsid w:val="004C5EE2"/>
    <w:rsid w:val="004C6022"/>
    <w:rsid w:val="004C632D"/>
    <w:rsid w:val="004C6518"/>
    <w:rsid w:val="004C65FF"/>
    <w:rsid w:val="004C7EFA"/>
    <w:rsid w:val="004D016F"/>
    <w:rsid w:val="004D0A10"/>
    <w:rsid w:val="004D1426"/>
    <w:rsid w:val="004D15C0"/>
    <w:rsid w:val="004D1CBA"/>
    <w:rsid w:val="004D236F"/>
    <w:rsid w:val="004D2D2A"/>
    <w:rsid w:val="004D4548"/>
    <w:rsid w:val="004D4A6E"/>
    <w:rsid w:val="004D4AAA"/>
    <w:rsid w:val="004D4B8A"/>
    <w:rsid w:val="004D53B8"/>
    <w:rsid w:val="004D67F4"/>
    <w:rsid w:val="004D6982"/>
    <w:rsid w:val="004D709E"/>
    <w:rsid w:val="004D7884"/>
    <w:rsid w:val="004D7E86"/>
    <w:rsid w:val="004E0BA1"/>
    <w:rsid w:val="004E1832"/>
    <w:rsid w:val="004E1AFF"/>
    <w:rsid w:val="004E29C9"/>
    <w:rsid w:val="004E3FD9"/>
    <w:rsid w:val="004E4004"/>
    <w:rsid w:val="004E5170"/>
    <w:rsid w:val="004E53C6"/>
    <w:rsid w:val="004E7140"/>
    <w:rsid w:val="004F02C0"/>
    <w:rsid w:val="004F08CE"/>
    <w:rsid w:val="004F2290"/>
    <w:rsid w:val="004F3022"/>
    <w:rsid w:val="004F33EC"/>
    <w:rsid w:val="004F47A8"/>
    <w:rsid w:val="004F4AA4"/>
    <w:rsid w:val="004F4C53"/>
    <w:rsid w:val="004F5657"/>
    <w:rsid w:val="004F6A07"/>
    <w:rsid w:val="004F7C83"/>
    <w:rsid w:val="004F7EC9"/>
    <w:rsid w:val="00501021"/>
    <w:rsid w:val="0050138F"/>
    <w:rsid w:val="005014E6"/>
    <w:rsid w:val="00501915"/>
    <w:rsid w:val="00501E98"/>
    <w:rsid w:val="00501E99"/>
    <w:rsid w:val="00501F97"/>
    <w:rsid w:val="00502020"/>
    <w:rsid w:val="0050259A"/>
    <w:rsid w:val="00502FBF"/>
    <w:rsid w:val="005037CA"/>
    <w:rsid w:val="00503821"/>
    <w:rsid w:val="00504725"/>
    <w:rsid w:val="00504AB2"/>
    <w:rsid w:val="00505AA1"/>
    <w:rsid w:val="00505DCF"/>
    <w:rsid w:val="00506700"/>
    <w:rsid w:val="005068C7"/>
    <w:rsid w:val="00506F31"/>
    <w:rsid w:val="005100B9"/>
    <w:rsid w:val="00510244"/>
    <w:rsid w:val="0051075E"/>
    <w:rsid w:val="00511857"/>
    <w:rsid w:val="00512374"/>
    <w:rsid w:val="00512E5B"/>
    <w:rsid w:val="00513FC1"/>
    <w:rsid w:val="00514347"/>
    <w:rsid w:val="005145A8"/>
    <w:rsid w:val="00514ED2"/>
    <w:rsid w:val="00514FAB"/>
    <w:rsid w:val="00515A13"/>
    <w:rsid w:val="005178AB"/>
    <w:rsid w:val="0052032A"/>
    <w:rsid w:val="00522295"/>
    <w:rsid w:val="00522745"/>
    <w:rsid w:val="00522947"/>
    <w:rsid w:val="00522F56"/>
    <w:rsid w:val="0052337F"/>
    <w:rsid w:val="005251F9"/>
    <w:rsid w:val="00525D68"/>
    <w:rsid w:val="0052648C"/>
    <w:rsid w:val="005270F6"/>
    <w:rsid w:val="00527F52"/>
    <w:rsid w:val="00530452"/>
    <w:rsid w:val="00531000"/>
    <w:rsid w:val="005312D7"/>
    <w:rsid w:val="00531432"/>
    <w:rsid w:val="00531558"/>
    <w:rsid w:val="0053329B"/>
    <w:rsid w:val="00533D5E"/>
    <w:rsid w:val="00534659"/>
    <w:rsid w:val="005346CE"/>
    <w:rsid w:val="005348BE"/>
    <w:rsid w:val="00534F9E"/>
    <w:rsid w:val="00535004"/>
    <w:rsid w:val="00535486"/>
    <w:rsid w:val="00535888"/>
    <w:rsid w:val="00535A11"/>
    <w:rsid w:val="00535D17"/>
    <w:rsid w:val="00536BEB"/>
    <w:rsid w:val="0053713E"/>
    <w:rsid w:val="00537B73"/>
    <w:rsid w:val="005417B8"/>
    <w:rsid w:val="00541EF2"/>
    <w:rsid w:val="005423C7"/>
    <w:rsid w:val="0054288F"/>
    <w:rsid w:val="00542B68"/>
    <w:rsid w:val="00542C62"/>
    <w:rsid w:val="00542DF5"/>
    <w:rsid w:val="0054316F"/>
    <w:rsid w:val="00543A52"/>
    <w:rsid w:val="00544052"/>
    <w:rsid w:val="00547A43"/>
    <w:rsid w:val="00550203"/>
    <w:rsid w:val="0055059D"/>
    <w:rsid w:val="00550E43"/>
    <w:rsid w:val="00551271"/>
    <w:rsid w:val="0055156C"/>
    <w:rsid w:val="00551A27"/>
    <w:rsid w:val="0055238E"/>
    <w:rsid w:val="005528C7"/>
    <w:rsid w:val="00552A7C"/>
    <w:rsid w:val="00553245"/>
    <w:rsid w:val="00553646"/>
    <w:rsid w:val="0055423E"/>
    <w:rsid w:val="00554414"/>
    <w:rsid w:val="00555D90"/>
    <w:rsid w:val="00555EB2"/>
    <w:rsid w:val="00557778"/>
    <w:rsid w:val="005608E4"/>
    <w:rsid w:val="00560DD2"/>
    <w:rsid w:val="00560F30"/>
    <w:rsid w:val="005613F4"/>
    <w:rsid w:val="00561817"/>
    <w:rsid w:val="005620E2"/>
    <w:rsid w:val="00562321"/>
    <w:rsid w:val="005624ED"/>
    <w:rsid w:val="00563E58"/>
    <w:rsid w:val="00564EB4"/>
    <w:rsid w:val="005658F8"/>
    <w:rsid w:val="00565A74"/>
    <w:rsid w:val="0056684F"/>
    <w:rsid w:val="0056768E"/>
    <w:rsid w:val="005678DE"/>
    <w:rsid w:val="00570667"/>
    <w:rsid w:val="005709BD"/>
    <w:rsid w:val="0057180C"/>
    <w:rsid w:val="00571911"/>
    <w:rsid w:val="00571E63"/>
    <w:rsid w:val="0057294E"/>
    <w:rsid w:val="00572F6D"/>
    <w:rsid w:val="0057355E"/>
    <w:rsid w:val="00573CFA"/>
    <w:rsid w:val="00574BC1"/>
    <w:rsid w:val="00575588"/>
    <w:rsid w:val="00575DA3"/>
    <w:rsid w:val="00576DE2"/>
    <w:rsid w:val="00576E7D"/>
    <w:rsid w:val="00580F91"/>
    <w:rsid w:val="00582DD6"/>
    <w:rsid w:val="00583302"/>
    <w:rsid w:val="005839B3"/>
    <w:rsid w:val="00583C59"/>
    <w:rsid w:val="00583D01"/>
    <w:rsid w:val="00583F6C"/>
    <w:rsid w:val="005842AF"/>
    <w:rsid w:val="00585363"/>
    <w:rsid w:val="00585D8E"/>
    <w:rsid w:val="0058662B"/>
    <w:rsid w:val="00586E34"/>
    <w:rsid w:val="00587F41"/>
    <w:rsid w:val="00591B5C"/>
    <w:rsid w:val="00591B8E"/>
    <w:rsid w:val="00591C2A"/>
    <w:rsid w:val="00591E61"/>
    <w:rsid w:val="00592BF4"/>
    <w:rsid w:val="005936CD"/>
    <w:rsid w:val="0059378D"/>
    <w:rsid w:val="00593E50"/>
    <w:rsid w:val="00594098"/>
    <w:rsid w:val="005954A3"/>
    <w:rsid w:val="00595AB1"/>
    <w:rsid w:val="005961D3"/>
    <w:rsid w:val="00596745"/>
    <w:rsid w:val="00596EC7"/>
    <w:rsid w:val="00597723"/>
    <w:rsid w:val="00597B3C"/>
    <w:rsid w:val="00597EC8"/>
    <w:rsid w:val="005A05C4"/>
    <w:rsid w:val="005A0A37"/>
    <w:rsid w:val="005A1177"/>
    <w:rsid w:val="005A162D"/>
    <w:rsid w:val="005A26A0"/>
    <w:rsid w:val="005A393E"/>
    <w:rsid w:val="005A4428"/>
    <w:rsid w:val="005A52C5"/>
    <w:rsid w:val="005A6F5A"/>
    <w:rsid w:val="005A7E0A"/>
    <w:rsid w:val="005A7FE6"/>
    <w:rsid w:val="005B0A95"/>
    <w:rsid w:val="005B2FFA"/>
    <w:rsid w:val="005B3AA5"/>
    <w:rsid w:val="005B3B65"/>
    <w:rsid w:val="005B3F21"/>
    <w:rsid w:val="005B50DC"/>
    <w:rsid w:val="005B55F0"/>
    <w:rsid w:val="005B5C3A"/>
    <w:rsid w:val="005B6D56"/>
    <w:rsid w:val="005C0238"/>
    <w:rsid w:val="005C2F9A"/>
    <w:rsid w:val="005C386B"/>
    <w:rsid w:val="005C3D5D"/>
    <w:rsid w:val="005C409A"/>
    <w:rsid w:val="005C4192"/>
    <w:rsid w:val="005C5CCA"/>
    <w:rsid w:val="005C626F"/>
    <w:rsid w:val="005C706A"/>
    <w:rsid w:val="005D02B6"/>
    <w:rsid w:val="005D0A6F"/>
    <w:rsid w:val="005D2599"/>
    <w:rsid w:val="005D41C1"/>
    <w:rsid w:val="005D42E6"/>
    <w:rsid w:val="005D4B31"/>
    <w:rsid w:val="005D4E14"/>
    <w:rsid w:val="005D4F7D"/>
    <w:rsid w:val="005D6099"/>
    <w:rsid w:val="005D63FC"/>
    <w:rsid w:val="005D671C"/>
    <w:rsid w:val="005D77CD"/>
    <w:rsid w:val="005D78C2"/>
    <w:rsid w:val="005E0363"/>
    <w:rsid w:val="005E1AC1"/>
    <w:rsid w:val="005E1E30"/>
    <w:rsid w:val="005E3527"/>
    <w:rsid w:val="005E3779"/>
    <w:rsid w:val="005E4206"/>
    <w:rsid w:val="005E4820"/>
    <w:rsid w:val="005E5E12"/>
    <w:rsid w:val="005E5E53"/>
    <w:rsid w:val="005E5FC2"/>
    <w:rsid w:val="005E6E97"/>
    <w:rsid w:val="005E70F9"/>
    <w:rsid w:val="005E7421"/>
    <w:rsid w:val="005E7920"/>
    <w:rsid w:val="005E7B17"/>
    <w:rsid w:val="005F0034"/>
    <w:rsid w:val="005F0186"/>
    <w:rsid w:val="005F01D2"/>
    <w:rsid w:val="005F06FF"/>
    <w:rsid w:val="005F2AF4"/>
    <w:rsid w:val="005F2CF3"/>
    <w:rsid w:val="005F2FAE"/>
    <w:rsid w:val="005F308C"/>
    <w:rsid w:val="005F3ED7"/>
    <w:rsid w:val="005F4085"/>
    <w:rsid w:val="005F6072"/>
    <w:rsid w:val="005F636F"/>
    <w:rsid w:val="005F7027"/>
    <w:rsid w:val="005F7E1A"/>
    <w:rsid w:val="00600382"/>
    <w:rsid w:val="0060039D"/>
    <w:rsid w:val="00600B3D"/>
    <w:rsid w:val="00600CCE"/>
    <w:rsid w:val="00601E3B"/>
    <w:rsid w:val="006023EA"/>
    <w:rsid w:val="00602839"/>
    <w:rsid w:val="00603042"/>
    <w:rsid w:val="00604484"/>
    <w:rsid w:val="00605906"/>
    <w:rsid w:val="00606320"/>
    <w:rsid w:val="00606646"/>
    <w:rsid w:val="00606737"/>
    <w:rsid w:val="00606A33"/>
    <w:rsid w:val="00606CC7"/>
    <w:rsid w:val="00610150"/>
    <w:rsid w:val="00610D85"/>
    <w:rsid w:val="006110BA"/>
    <w:rsid w:val="00612883"/>
    <w:rsid w:val="00612CC2"/>
    <w:rsid w:val="00612F68"/>
    <w:rsid w:val="00613790"/>
    <w:rsid w:val="00613814"/>
    <w:rsid w:val="00613E7C"/>
    <w:rsid w:val="00613FFC"/>
    <w:rsid w:val="006145EC"/>
    <w:rsid w:val="006147A8"/>
    <w:rsid w:val="00614E97"/>
    <w:rsid w:val="006169BB"/>
    <w:rsid w:val="0061750C"/>
    <w:rsid w:val="006201C0"/>
    <w:rsid w:val="00620D78"/>
    <w:rsid w:val="00621543"/>
    <w:rsid w:val="00621D9C"/>
    <w:rsid w:val="00621E63"/>
    <w:rsid w:val="00622757"/>
    <w:rsid w:val="00622D6C"/>
    <w:rsid w:val="00623600"/>
    <w:rsid w:val="00623E3F"/>
    <w:rsid w:val="006245F5"/>
    <w:rsid w:val="0062478F"/>
    <w:rsid w:val="00625304"/>
    <w:rsid w:val="00625B58"/>
    <w:rsid w:val="00625E27"/>
    <w:rsid w:val="006261BD"/>
    <w:rsid w:val="00626BEC"/>
    <w:rsid w:val="00627B28"/>
    <w:rsid w:val="006301F3"/>
    <w:rsid w:val="00630341"/>
    <w:rsid w:val="006303CE"/>
    <w:rsid w:val="0063104A"/>
    <w:rsid w:val="0063152C"/>
    <w:rsid w:val="0063177C"/>
    <w:rsid w:val="0063195D"/>
    <w:rsid w:val="00631BBE"/>
    <w:rsid w:val="006324B4"/>
    <w:rsid w:val="00632667"/>
    <w:rsid w:val="00632C41"/>
    <w:rsid w:val="00633222"/>
    <w:rsid w:val="006339D5"/>
    <w:rsid w:val="006348E1"/>
    <w:rsid w:val="00634F8E"/>
    <w:rsid w:val="0063591F"/>
    <w:rsid w:val="00635BB6"/>
    <w:rsid w:val="00637B9F"/>
    <w:rsid w:val="00637E64"/>
    <w:rsid w:val="00640E80"/>
    <w:rsid w:val="006413A0"/>
    <w:rsid w:val="00641686"/>
    <w:rsid w:val="006416C8"/>
    <w:rsid w:val="00641E28"/>
    <w:rsid w:val="00643A79"/>
    <w:rsid w:val="0064448B"/>
    <w:rsid w:val="0064494D"/>
    <w:rsid w:val="006453AA"/>
    <w:rsid w:val="006454D8"/>
    <w:rsid w:val="0064577F"/>
    <w:rsid w:val="00646D78"/>
    <w:rsid w:val="00647CDB"/>
    <w:rsid w:val="00650018"/>
    <w:rsid w:val="006504F9"/>
    <w:rsid w:val="00651510"/>
    <w:rsid w:val="006519D8"/>
    <w:rsid w:val="00651D9A"/>
    <w:rsid w:val="0065249E"/>
    <w:rsid w:val="006534CA"/>
    <w:rsid w:val="00653759"/>
    <w:rsid w:val="00653EFF"/>
    <w:rsid w:val="006549AA"/>
    <w:rsid w:val="00655232"/>
    <w:rsid w:val="00655F41"/>
    <w:rsid w:val="00656F8C"/>
    <w:rsid w:val="00657EB2"/>
    <w:rsid w:val="00660767"/>
    <w:rsid w:val="00662478"/>
    <w:rsid w:val="00662569"/>
    <w:rsid w:val="00662721"/>
    <w:rsid w:val="00662877"/>
    <w:rsid w:val="00662C44"/>
    <w:rsid w:val="00662DC7"/>
    <w:rsid w:val="00662F01"/>
    <w:rsid w:val="00663174"/>
    <w:rsid w:val="006635D7"/>
    <w:rsid w:val="00664037"/>
    <w:rsid w:val="00664988"/>
    <w:rsid w:val="00664C2E"/>
    <w:rsid w:val="00664E14"/>
    <w:rsid w:val="00665050"/>
    <w:rsid w:val="006667D6"/>
    <w:rsid w:val="00666E30"/>
    <w:rsid w:val="006674CC"/>
    <w:rsid w:val="006677B0"/>
    <w:rsid w:val="00670FBB"/>
    <w:rsid w:val="00672ECA"/>
    <w:rsid w:val="006737F8"/>
    <w:rsid w:val="00673C0A"/>
    <w:rsid w:val="00673F99"/>
    <w:rsid w:val="00674796"/>
    <w:rsid w:val="00674D29"/>
    <w:rsid w:val="00675083"/>
    <w:rsid w:val="00675CF4"/>
    <w:rsid w:val="006769BA"/>
    <w:rsid w:val="00676F87"/>
    <w:rsid w:val="0067736A"/>
    <w:rsid w:val="0067752B"/>
    <w:rsid w:val="006776B7"/>
    <w:rsid w:val="00677DBB"/>
    <w:rsid w:val="00680198"/>
    <w:rsid w:val="00680951"/>
    <w:rsid w:val="00680A35"/>
    <w:rsid w:val="00681710"/>
    <w:rsid w:val="00681A8D"/>
    <w:rsid w:val="00681B2D"/>
    <w:rsid w:val="00681C81"/>
    <w:rsid w:val="00682038"/>
    <w:rsid w:val="0068238C"/>
    <w:rsid w:val="006829ED"/>
    <w:rsid w:val="00683425"/>
    <w:rsid w:val="00683C13"/>
    <w:rsid w:val="006847F2"/>
    <w:rsid w:val="0068542E"/>
    <w:rsid w:val="00686A56"/>
    <w:rsid w:val="00686F57"/>
    <w:rsid w:val="006870F4"/>
    <w:rsid w:val="0068726C"/>
    <w:rsid w:val="00687530"/>
    <w:rsid w:val="006902E5"/>
    <w:rsid w:val="00690933"/>
    <w:rsid w:val="00692655"/>
    <w:rsid w:val="0069279A"/>
    <w:rsid w:val="00693600"/>
    <w:rsid w:val="00694B29"/>
    <w:rsid w:val="00696655"/>
    <w:rsid w:val="00696D0B"/>
    <w:rsid w:val="00697781"/>
    <w:rsid w:val="006A0089"/>
    <w:rsid w:val="006A1381"/>
    <w:rsid w:val="006A1F80"/>
    <w:rsid w:val="006A31D0"/>
    <w:rsid w:val="006A3349"/>
    <w:rsid w:val="006A342E"/>
    <w:rsid w:val="006A3581"/>
    <w:rsid w:val="006A3EDA"/>
    <w:rsid w:val="006A53D2"/>
    <w:rsid w:val="006A54ED"/>
    <w:rsid w:val="006A5900"/>
    <w:rsid w:val="006A59A8"/>
    <w:rsid w:val="006A5DB7"/>
    <w:rsid w:val="006A65DD"/>
    <w:rsid w:val="006A662D"/>
    <w:rsid w:val="006A79BD"/>
    <w:rsid w:val="006A7A65"/>
    <w:rsid w:val="006B0DC9"/>
    <w:rsid w:val="006B19BD"/>
    <w:rsid w:val="006B1AAE"/>
    <w:rsid w:val="006B23E1"/>
    <w:rsid w:val="006B24D2"/>
    <w:rsid w:val="006B2E64"/>
    <w:rsid w:val="006B3655"/>
    <w:rsid w:val="006B38B1"/>
    <w:rsid w:val="006B3939"/>
    <w:rsid w:val="006B3BD5"/>
    <w:rsid w:val="006B4A2B"/>
    <w:rsid w:val="006B59A8"/>
    <w:rsid w:val="006C0244"/>
    <w:rsid w:val="006C08C5"/>
    <w:rsid w:val="006C1D8C"/>
    <w:rsid w:val="006C1ECF"/>
    <w:rsid w:val="006C1F77"/>
    <w:rsid w:val="006C4487"/>
    <w:rsid w:val="006C4EA0"/>
    <w:rsid w:val="006C6E62"/>
    <w:rsid w:val="006C6F65"/>
    <w:rsid w:val="006D0011"/>
    <w:rsid w:val="006D03ED"/>
    <w:rsid w:val="006D0B02"/>
    <w:rsid w:val="006D21ED"/>
    <w:rsid w:val="006D2EF4"/>
    <w:rsid w:val="006D3886"/>
    <w:rsid w:val="006D3C41"/>
    <w:rsid w:val="006D54CA"/>
    <w:rsid w:val="006D5A4F"/>
    <w:rsid w:val="006D629F"/>
    <w:rsid w:val="006D6AB2"/>
    <w:rsid w:val="006D6CF9"/>
    <w:rsid w:val="006D6E96"/>
    <w:rsid w:val="006D7041"/>
    <w:rsid w:val="006D7F41"/>
    <w:rsid w:val="006E1765"/>
    <w:rsid w:val="006E195D"/>
    <w:rsid w:val="006E1C67"/>
    <w:rsid w:val="006E21E9"/>
    <w:rsid w:val="006E2250"/>
    <w:rsid w:val="006E28C6"/>
    <w:rsid w:val="006E2AD2"/>
    <w:rsid w:val="006E34F2"/>
    <w:rsid w:val="006E35E8"/>
    <w:rsid w:val="006E37FB"/>
    <w:rsid w:val="006E4D8E"/>
    <w:rsid w:val="006E59A7"/>
    <w:rsid w:val="006E7F5B"/>
    <w:rsid w:val="006F0021"/>
    <w:rsid w:val="006F0643"/>
    <w:rsid w:val="006F069C"/>
    <w:rsid w:val="006F0EEC"/>
    <w:rsid w:val="006F1CAB"/>
    <w:rsid w:val="006F21E7"/>
    <w:rsid w:val="006F24EF"/>
    <w:rsid w:val="006F43CE"/>
    <w:rsid w:val="006F4528"/>
    <w:rsid w:val="006F4B19"/>
    <w:rsid w:val="006F4BFA"/>
    <w:rsid w:val="006F5027"/>
    <w:rsid w:val="006F5B86"/>
    <w:rsid w:val="006F6A90"/>
    <w:rsid w:val="006F6FB7"/>
    <w:rsid w:val="006F71CE"/>
    <w:rsid w:val="00700A2B"/>
    <w:rsid w:val="007014A1"/>
    <w:rsid w:val="00701587"/>
    <w:rsid w:val="0070198D"/>
    <w:rsid w:val="007024D7"/>
    <w:rsid w:val="00702679"/>
    <w:rsid w:val="00702760"/>
    <w:rsid w:val="00702811"/>
    <w:rsid w:val="007028CE"/>
    <w:rsid w:val="00702BCD"/>
    <w:rsid w:val="00703338"/>
    <w:rsid w:val="00703847"/>
    <w:rsid w:val="00705021"/>
    <w:rsid w:val="007068B1"/>
    <w:rsid w:val="0070705D"/>
    <w:rsid w:val="00707BAC"/>
    <w:rsid w:val="007101BF"/>
    <w:rsid w:val="00710383"/>
    <w:rsid w:val="00710BAC"/>
    <w:rsid w:val="00710F12"/>
    <w:rsid w:val="007113CE"/>
    <w:rsid w:val="007122DE"/>
    <w:rsid w:val="007126E4"/>
    <w:rsid w:val="00712BFC"/>
    <w:rsid w:val="007132D6"/>
    <w:rsid w:val="007134CE"/>
    <w:rsid w:val="00713DA4"/>
    <w:rsid w:val="00715147"/>
    <w:rsid w:val="00715CCC"/>
    <w:rsid w:val="007166E2"/>
    <w:rsid w:val="007172AF"/>
    <w:rsid w:val="00717C03"/>
    <w:rsid w:val="00717D74"/>
    <w:rsid w:val="0072004D"/>
    <w:rsid w:val="007215BF"/>
    <w:rsid w:val="0072188C"/>
    <w:rsid w:val="007225B2"/>
    <w:rsid w:val="00722967"/>
    <w:rsid w:val="007235A3"/>
    <w:rsid w:val="007237BF"/>
    <w:rsid w:val="00723D6C"/>
    <w:rsid w:val="00723E03"/>
    <w:rsid w:val="007248DC"/>
    <w:rsid w:val="00725BAF"/>
    <w:rsid w:val="007262D2"/>
    <w:rsid w:val="007274D8"/>
    <w:rsid w:val="00727D21"/>
    <w:rsid w:val="00730848"/>
    <w:rsid w:val="007325CF"/>
    <w:rsid w:val="007329A9"/>
    <w:rsid w:val="00732F38"/>
    <w:rsid w:val="0073353C"/>
    <w:rsid w:val="00733596"/>
    <w:rsid w:val="00734322"/>
    <w:rsid w:val="007345E8"/>
    <w:rsid w:val="00735335"/>
    <w:rsid w:val="007363F5"/>
    <w:rsid w:val="00736514"/>
    <w:rsid w:val="00737421"/>
    <w:rsid w:val="00740875"/>
    <w:rsid w:val="007412C2"/>
    <w:rsid w:val="0074206A"/>
    <w:rsid w:val="007427AE"/>
    <w:rsid w:val="00742932"/>
    <w:rsid w:val="00742EDC"/>
    <w:rsid w:val="00743FFA"/>
    <w:rsid w:val="00744245"/>
    <w:rsid w:val="00744747"/>
    <w:rsid w:val="007463E5"/>
    <w:rsid w:val="00746F2B"/>
    <w:rsid w:val="0074754A"/>
    <w:rsid w:val="00747FA4"/>
    <w:rsid w:val="007500BD"/>
    <w:rsid w:val="007503F6"/>
    <w:rsid w:val="007504F5"/>
    <w:rsid w:val="0075050B"/>
    <w:rsid w:val="007517DC"/>
    <w:rsid w:val="007528A3"/>
    <w:rsid w:val="007529C0"/>
    <w:rsid w:val="00752A38"/>
    <w:rsid w:val="007531F5"/>
    <w:rsid w:val="00753B19"/>
    <w:rsid w:val="007564AD"/>
    <w:rsid w:val="0075656B"/>
    <w:rsid w:val="007579D1"/>
    <w:rsid w:val="00757D41"/>
    <w:rsid w:val="00760389"/>
    <w:rsid w:val="0076145A"/>
    <w:rsid w:val="007620D6"/>
    <w:rsid w:val="00762E58"/>
    <w:rsid w:val="00763373"/>
    <w:rsid w:val="00764983"/>
    <w:rsid w:val="00764B83"/>
    <w:rsid w:val="00764CE7"/>
    <w:rsid w:val="007656C6"/>
    <w:rsid w:val="00765F05"/>
    <w:rsid w:val="007667AF"/>
    <w:rsid w:val="00766884"/>
    <w:rsid w:val="00767659"/>
    <w:rsid w:val="00770164"/>
    <w:rsid w:val="007705E8"/>
    <w:rsid w:val="00770E36"/>
    <w:rsid w:val="00770EEE"/>
    <w:rsid w:val="00771294"/>
    <w:rsid w:val="007721EC"/>
    <w:rsid w:val="007727E7"/>
    <w:rsid w:val="007729DC"/>
    <w:rsid w:val="00773DAC"/>
    <w:rsid w:val="007740E2"/>
    <w:rsid w:val="00774B0A"/>
    <w:rsid w:val="00774B38"/>
    <w:rsid w:val="00775926"/>
    <w:rsid w:val="007768C1"/>
    <w:rsid w:val="007775DA"/>
    <w:rsid w:val="007815A8"/>
    <w:rsid w:val="00784454"/>
    <w:rsid w:val="00784BB2"/>
    <w:rsid w:val="00785893"/>
    <w:rsid w:val="00785B9E"/>
    <w:rsid w:val="007866AA"/>
    <w:rsid w:val="00787308"/>
    <w:rsid w:val="00787942"/>
    <w:rsid w:val="00787C73"/>
    <w:rsid w:val="00792C7E"/>
    <w:rsid w:val="00792E3F"/>
    <w:rsid w:val="007932F6"/>
    <w:rsid w:val="00794771"/>
    <w:rsid w:val="007949C0"/>
    <w:rsid w:val="00794B70"/>
    <w:rsid w:val="00796F62"/>
    <w:rsid w:val="00797993"/>
    <w:rsid w:val="00797A47"/>
    <w:rsid w:val="00797B90"/>
    <w:rsid w:val="00797D0D"/>
    <w:rsid w:val="007A0037"/>
    <w:rsid w:val="007A0B01"/>
    <w:rsid w:val="007A0CEA"/>
    <w:rsid w:val="007A1573"/>
    <w:rsid w:val="007A171C"/>
    <w:rsid w:val="007A1B04"/>
    <w:rsid w:val="007A2E8F"/>
    <w:rsid w:val="007A3F85"/>
    <w:rsid w:val="007A4FD5"/>
    <w:rsid w:val="007A58B1"/>
    <w:rsid w:val="007A7695"/>
    <w:rsid w:val="007A790E"/>
    <w:rsid w:val="007A7A16"/>
    <w:rsid w:val="007B06A1"/>
    <w:rsid w:val="007B0DAC"/>
    <w:rsid w:val="007B1219"/>
    <w:rsid w:val="007B1299"/>
    <w:rsid w:val="007B21C9"/>
    <w:rsid w:val="007B27E8"/>
    <w:rsid w:val="007B2D29"/>
    <w:rsid w:val="007B301E"/>
    <w:rsid w:val="007B4207"/>
    <w:rsid w:val="007B55A0"/>
    <w:rsid w:val="007B57DA"/>
    <w:rsid w:val="007B61DD"/>
    <w:rsid w:val="007B686F"/>
    <w:rsid w:val="007B7ECC"/>
    <w:rsid w:val="007C0820"/>
    <w:rsid w:val="007C0A1D"/>
    <w:rsid w:val="007C0F62"/>
    <w:rsid w:val="007C1AE5"/>
    <w:rsid w:val="007C2043"/>
    <w:rsid w:val="007C27E5"/>
    <w:rsid w:val="007C2AA8"/>
    <w:rsid w:val="007C2ABD"/>
    <w:rsid w:val="007C3BDA"/>
    <w:rsid w:val="007C3DE8"/>
    <w:rsid w:val="007C43DB"/>
    <w:rsid w:val="007C583F"/>
    <w:rsid w:val="007C6D76"/>
    <w:rsid w:val="007C7FE0"/>
    <w:rsid w:val="007D0178"/>
    <w:rsid w:val="007D06F6"/>
    <w:rsid w:val="007D0B27"/>
    <w:rsid w:val="007D1685"/>
    <w:rsid w:val="007D18F0"/>
    <w:rsid w:val="007D1D0B"/>
    <w:rsid w:val="007D23E9"/>
    <w:rsid w:val="007D2B27"/>
    <w:rsid w:val="007D42CE"/>
    <w:rsid w:val="007D4BBA"/>
    <w:rsid w:val="007D75C5"/>
    <w:rsid w:val="007D7C0E"/>
    <w:rsid w:val="007E0628"/>
    <w:rsid w:val="007E0820"/>
    <w:rsid w:val="007E281C"/>
    <w:rsid w:val="007E2D24"/>
    <w:rsid w:val="007E3B61"/>
    <w:rsid w:val="007E3C3A"/>
    <w:rsid w:val="007E40FE"/>
    <w:rsid w:val="007E414B"/>
    <w:rsid w:val="007E44A4"/>
    <w:rsid w:val="007E4AB1"/>
    <w:rsid w:val="007E579B"/>
    <w:rsid w:val="007E6026"/>
    <w:rsid w:val="007E63CE"/>
    <w:rsid w:val="007E7156"/>
    <w:rsid w:val="007F000F"/>
    <w:rsid w:val="007F1F7A"/>
    <w:rsid w:val="007F3DFE"/>
    <w:rsid w:val="007F4279"/>
    <w:rsid w:val="007F4546"/>
    <w:rsid w:val="007F4611"/>
    <w:rsid w:val="007F4E18"/>
    <w:rsid w:val="007F5788"/>
    <w:rsid w:val="007F5982"/>
    <w:rsid w:val="007F6487"/>
    <w:rsid w:val="007F6930"/>
    <w:rsid w:val="007F6DAC"/>
    <w:rsid w:val="007F6E52"/>
    <w:rsid w:val="007F7621"/>
    <w:rsid w:val="007F7C0E"/>
    <w:rsid w:val="007F7CA9"/>
    <w:rsid w:val="0080029B"/>
    <w:rsid w:val="008016FD"/>
    <w:rsid w:val="00801A98"/>
    <w:rsid w:val="008020BA"/>
    <w:rsid w:val="00802383"/>
    <w:rsid w:val="00803767"/>
    <w:rsid w:val="00803839"/>
    <w:rsid w:val="00803BE1"/>
    <w:rsid w:val="00804453"/>
    <w:rsid w:val="008055BF"/>
    <w:rsid w:val="00805A3D"/>
    <w:rsid w:val="008062AC"/>
    <w:rsid w:val="00806448"/>
    <w:rsid w:val="00806702"/>
    <w:rsid w:val="00807595"/>
    <w:rsid w:val="0081184B"/>
    <w:rsid w:val="00813227"/>
    <w:rsid w:val="008133BD"/>
    <w:rsid w:val="008133C1"/>
    <w:rsid w:val="00813ADD"/>
    <w:rsid w:val="00814AAD"/>
    <w:rsid w:val="008150FC"/>
    <w:rsid w:val="00816C02"/>
    <w:rsid w:val="00816CEC"/>
    <w:rsid w:val="00816FB6"/>
    <w:rsid w:val="00821404"/>
    <w:rsid w:val="0082199A"/>
    <w:rsid w:val="008221A0"/>
    <w:rsid w:val="00822EFB"/>
    <w:rsid w:val="00822F85"/>
    <w:rsid w:val="00823524"/>
    <w:rsid w:val="00823836"/>
    <w:rsid w:val="00825140"/>
    <w:rsid w:val="0082595F"/>
    <w:rsid w:val="00825A1F"/>
    <w:rsid w:val="00825DAC"/>
    <w:rsid w:val="00827C1B"/>
    <w:rsid w:val="0083021E"/>
    <w:rsid w:val="008307AE"/>
    <w:rsid w:val="00832CF4"/>
    <w:rsid w:val="00834028"/>
    <w:rsid w:val="00834B07"/>
    <w:rsid w:val="00835817"/>
    <w:rsid w:val="00836373"/>
    <w:rsid w:val="00836384"/>
    <w:rsid w:val="00836CDC"/>
    <w:rsid w:val="00836ED9"/>
    <w:rsid w:val="00840923"/>
    <w:rsid w:val="0084142B"/>
    <w:rsid w:val="0084378A"/>
    <w:rsid w:val="00844786"/>
    <w:rsid w:val="00844AFB"/>
    <w:rsid w:val="0084603A"/>
    <w:rsid w:val="008461AE"/>
    <w:rsid w:val="00846EC9"/>
    <w:rsid w:val="00847069"/>
    <w:rsid w:val="00847D86"/>
    <w:rsid w:val="008512DC"/>
    <w:rsid w:val="008517E4"/>
    <w:rsid w:val="00851B0A"/>
    <w:rsid w:val="00852696"/>
    <w:rsid w:val="008529B0"/>
    <w:rsid w:val="00852DF8"/>
    <w:rsid w:val="00853843"/>
    <w:rsid w:val="00853AC8"/>
    <w:rsid w:val="0085409E"/>
    <w:rsid w:val="00854266"/>
    <w:rsid w:val="00854340"/>
    <w:rsid w:val="008545DA"/>
    <w:rsid w:val="008550ED"/>
    <w:rsid w:val="00855319"/>
    <w:rsid w:val="00855AEE"/>
    <w:rsid w:val="008560F9"/>
    <w:rsid w:val="00857A2F"/>
    <w:rsid w:val="00860123"/>
    <w:rsid w:val="008609C6"/>
    <w:rsid w:val="00860D65"/>
    <w:rsid w:val="008617C1"/>
    <w:rsid w:val="00861EF3"/>
    <w:rsid w:val="00862F70"/>
    <w:rsid w:val="00863343"/>
    <w:rsid w:val="00863C50"/>
    <w:rsid w:val="00863DA2"/>
    <w:rsid w:val="00863E18"/>
    <w:rsid w:val="008645F4"/>
    <w:rsid w:val="00864993"/>
    <w:rsid w:val="00865208"/>
    <w:rsid w:val="00865841"/>
    <w:rsid w:val="00865F2D"/>
    <w:rsid w:val="0086615F"/>
    <w:rsid w:val="00866298"/>
    <w:rsid w:val="00867FB2"/>
    <w:rsid w:val="0087038D"/>
    <w:rsid w:val="00870554"/>
    <w:rsid w:val="00871193"/>
    <w:rsid w:val="00871C34"/>
    <w:rsid w:val="00871DDF"/>
    <w:rsid w:val="008721D5"/>
    <w:rsid w:val="008722A4"/>
    <w:rsid w:val="008722AF"/>
    <w:rsid w:val="008722C6"/>
    <w:rsid w:val="00872A82"/>
    <w:rsid w:val="00872AF1"/>
    <w:rsid w:val="008735F4"/>
    <w:rsid w:val="0087373C"/>
    <w:rsid w:val="00873F16"/>
    <w:rsid w:val="0087411E"/>
    <w:rsid w:val="00874CE5"/>
    <w:rsid w:val="00875413"/>
    <w:rsid w:val="00876179"/>
    <w:rsid w:val="008764F5"/>
    <w:rsid w:val="0087722F"/>
    <w:rsid w:val="008777A7"/>
    <w:rsid w:val="00877E01"/>
    <w:rsid w:val="0088087B"/>
    <w:rsid w:val="008809D3"/>
    <w:rsid w:val="0088163E"/>
    <w:rsid w:val="0088194C"/>
    <w:rsid w:val="00881A1F"/>
    <w:rsid w:val="00881B82"/>
    <w:rsid w:val="008820E4"/>
    <w:rsid w:val="00882B74"/>
    <w:rsid w:val="00883533"/>
    <w:rsid w:val="008850E1"/>
    <w:rsid w:val="008854B2"/>
    <w:rsid w:val="00885B31"/>
    <w:rsid w:val="00886285"/>
    <w:rsid w:val="00886F8C"/>
    <w:rsid w:val="00892358"/>
    <w:rsid w:val="008926E6"/>
    <w:rsid w:val="00892D69"/>
    <w:rsid w:val="0089308B"/>
    <w:rsid w:val="00893411"/>
    <w:rsid w:val="0089371C"/>
    <w:rsid w:val="0089387C"/>
    <w:rsid w:val="00893BE8"/>
    <w:rsid w:val="00894695"/>
    <w:rsid w:val="00894CA1"/>
    <w:rsid w:val="00895F8A"/>
    <w:rsid w:val="00896242"/>
    <w:rsid w:val="00897135"/>
    <w:rsid w:val="0089763D"/>
    <w:rsid w:val="00897690"/>
    <w:rsid w:val="0089783A"/>
    <w:rsid w:val="00897A2B"/>
    <w:rsid w:val="008A000E"/>
    <w:rsid w:val="008A0109"/>
    <w:rsid w:val="008A0D6B"/>
    <w:rsid w:val="008A1179"/>
    <w:rsid w:val="008A1E43"/>
    <w:rsid w:val="008A2A60"/>
    <w:rsid w:val="008A2E70"/>
    <w:rsid w:val="008A33BA"/>
    <w:rsid w:val="008A3905"/>
    <w:rsid w:val="008A4752"/>
    <w:rsid w:val="008A4A22"/>
    <w:rsid w:val="008A4CF4"/>
    <w:rsid w:val="008A501C"/>
    <w:rsid w:val="008A5B1F"/>
    <w:rsid w:val="008A6CBE"/>
    <w:rsid w:val="008A758D"/>
    <w:rsid w:val="008A7FC5"/>
    <w:rsid w:val="008B06A2"/>
    <w:rsid w:val="008B1A79"/>
    <w:rsid w:val="008B1B2D"/>
    <w:rsid w:val="008B1EC3"/>
    <w:rsid w:val="008B1F0A"/>
    <w:rsid w:val="008B25BE"/>
    <w:rsid w:val="008B33C2"/>
    <w:rsid w:val="008B3BED"/>
    <w:rsid w:val="008B5AFF"/>
    <w:rsid w:val="008B5B34"/>
    <w:rsid w:val="008B5C56"/>
    <w:rsid w:val="008B723A"/>
    <w:rsid w:val="008B7806"/>
    <w:rsid w:val="008B7F32"/>
    <w:rsid w:val="008C0AEA"/>
    <w:rsid w:val="008C0C2A"/>
    <w:rsid w:val="008C0D83"/>
    <w:rsid w:val="008C26A2"/>
    <w:rsid w:val="008C2E71"/>
    <w:rsid w:val="008C3F8D"/>
    <w:rsid w:val="008C4747"/>
    <w:rsid w:val="008C4EA3"/>
    <w:rsid w:val="008C56B1"/>
    <w:rsid w:val="008C63DE"/>
    <w:rsid w:val="008C6829"/>
    <w:rsid w:val="008C6922"/>
    <w:rsid w:val="008C6948"/>
    <w:rsid w:val="008C69AD"/>
    <w:rsid w:val="008C69C4"/>
    <w:rsid w:val="008C6A0B"/>
    <w:rsid w:val="008C6B68"/>
    <w:rsid w:val="008C6D05"/>
    <w:rsid w:val="008C6E71"/>
    <w:rsid w:val="008C6EC9"/>
    <w:rsid w:val="008C7375"/>
    <w:rsid w:val="008C73E4"/>
    <w:rsid w:val="008C7560"/>
    <w:rsid w:val="008D050C"/>
    <w:rsid w:val="008D0D37"/>
    <w:rsid w:val="008D1837"/>
    <w:rsid w:val="008D1BC8"/>
    <w:rsid w:val="008D221D"/>
    <w:rsid w:val="008D38B5"/>
    <w:rsid w:val="008D393A"/>
    <w:rsid w:val="008D4B19"/>
    <w:rsid w:val="008D4D86"/>
    <w:rsid w:val="008D4DA7"/>
    <w:rsid w:val="008D4EDB"/>
    <w:rsid w:val="008D583D"/>
    <w:rsid w:val="008D66AB"/>
    <w:rsid w:val="008D7ABF"/>
    <w:rsid w:val="008E08CD"/>
    <w:rsid w:val="008E145D"/>
    <w:rsid w:val="008E1F05"/>
    <w:rsid w:val="008E22FA"/>
    <w:rsid w:val="008E2F49"/>
    <w:rsid w:val="008E379B"/>
    <w:rsid w:val="008E3ECC"/>
    <w:rsid w:val="008E424D"/>
    <w:rsid w:val="008E4309"/>
    <w:rsid w:val="008E4E9D"/>
    <w:rsid w:val="008E5466"/>
    <w:rsid w:val="008E5629"/>
    <w:rsid w:val="008E5E2F"/>
    <w:rsid w:val="008E6881"/>
    <w:rsid w:val="008E708D"/>
    <w:rsid w:val="008E7B9D"/>
    <w:rsid w:val="008F06B8"/>
    <w:rsid w:val="008F0AD9"/>
    <w:rsid w:val="008F1FB3"/>
    <w:rsid w:val="008F2271"/>
    <w:rsid w:val="008F27C9"/>
    <w:rsid w:val="008F4482"/>
    <w:rsid w:val="008F4C28"/>
    <w:rsid w:val="008F4C41"/>
    <w:rsid w:val="008F58D2"/>
    <w:rsid w:val="008F5B39"/>
    <w:rsid w:val="008F72E4"/>
    <w:rsid w:val="009009D0"/>
    <w:rsid w:val="00900C69"/>
    <w:rsid w:val="00900F44"/>
    <w:rsid w:val="009010BB"/>
    <w:rsid w:val="00902B8A"/>
    <w:rsid w:val="009030D2"/>
    <w:rsid w:val="009033D6"/>
    <w:rsid w:val="00903562"/>
    <w:rsid w:val="00903E9E"/>
    <w:rsid w:val="00904F9D"/>
    <w:rsid w:val="0090513E"/>
    <w:rsid w:val="0090557B"/>
    <w:rsid w:val="00905983"/>
    <w:rsid w:val="0090659C"/>
    <w:rsid w:val="0090716E"/>
    <w:rsid w:val="00907386"/>
    <w:rsid w:val="00911E4C"/>
    <w:rsid w:val="00912042"/>
    <w:rsid w:val="009124C8"/>
    <w:rsid w:val="00912C10"/>
    <w:rsid w:val="00913DCB"/>
    <w:rsid w:val="00914037"/>
    <w:rsid w:val="009141D2"/>
    <w:rsid w:val="0091465F"/>
    <w:rsid w:val="009146FA"/>
    <w:rsid w:val="00914834"/>
    <w:rsid w:val="009149E4"/>
    <w:rsid w:val="00915232"/>
    <w:rsid w:val="0091525C"/>
    <w:rsid w:val="009153F9"/>
    <w:rsid w:val="00915A2B"/>
    <w:rsid w:val="009165AF"/>
    <w:rsid w:val="00917E9E"/>
    <w:rsid w:val="00920134"/>
    <w:rsid w:val="009202C5"/>
    <w:rsid w:val="00920B98"/>
    <w:rsid w:val="0092142F"/>
    <w:rsid w:val="0092151D"/>
    <w:rsid w:val="00921A40"/>
    <w:rsid w:val="00922EE2"/>
    <w:rsid w:val="009240D2"/>
    <w:rsid w:val="009246B8"/>
    <w:rsid w:val="00924998"/>
    <w:rsid w:val="00924AD5"/>
    <w:rsid w:val="009250B2"/>
    <w:rsid w:val="00927479"/>
    <w:rsid w:val="00927C12"/>
    <w:rsid w:val="00927DF7"/>
    <w:rsid w:val="00930E99"/>
    <w:rsid w:val="009314EC"/>
    <w:rsid w:val="00931674"/>
    <w:rsid w:val="009321F0"/>
    <w:rsid w:val="00932673"/>
    <w:rsid w:val="0093271B"/>
    <w:rsid w:val="00933439"/>
    <w:rsid w:val="00933E7C"/>
    <w:rsid w:val="009342BE"/>
    <w:rsid w:val="0093480E"/>
    <w:rsid w:val="00934820"/>
    <w:rsid w:val="00935AD2"/>
    <w:rsid w:val="00935EA4"/>
    <w:rsid w:val="00935ED7"/>
    <w:rsid w:val="009362C9"/>
    <w:rsid w:val="009363F4"/>
    <w:rsid w:val="00936CCF"/>
    <w:rsid w:val="00936E2D"/>
    <w:rsid w:val="009379B4"/>
    <w:rsid w:val="00937E14"/>
    <w:rsid w:val="009401B4"/>
    <w:rsid w:val="00940E8D"/>
    <w:rsid w:val="00941655"/>
    <w:rsid w:val="009416F1"/>
    <w:rsid w:val="009424E9"/>
    <w:rsid w:val="00942C46"/>
    <w:rsid w:val="00943B60"/>
    <w:rsid w:val="00943D55"/>
    <w:rsid w:val="00943F57"/>
    <w:rsid w:val="0094498E"/>
    <w:rsid w:val="00945061"/>
    <w:rsid w:val="00945482"/>
    <w:rsid w:val="00945D5A"/>
    <w:rsid w:val="0094697F"/>
    <w:rsid w:val="00947195"/>
    <w:rsid w:val="009474C4"/>
    <w:rsid w:val="0094794B"/>
    <w:rsid w:val="009504A4"/>
    <w:rsid w:val="00951738"/>
    <w:rsid w:val="00951910"/>
    <w:rsid w:val="009524CC"/>
    <w:rsid w:val="009542FC"/>
    <w:rsid w:val="0095459A"/>
    <w:rsid w:val="009546BC"/>
    <w:rsid w:val="00954ADA"/>
    <w:rsid w:val="00954E81"/>
    <w:rsid w:val="009556CF"/>
    <w:rsid w:val="00955AFF"/>
    <w:rsid w:val="00960791"/>
    <w:rsid w:val="00960A20"/>
    <w:rsid w:val="00960EED"/>
    <w:rsid w:val="009613B5"/>
    <w:rsid w:val="00961651"/>
    <w:rsid w:val="00961EB4"/>
    <w:rsid w:val="00962524"/>
    <w:rsid w:val="009625EC"/>
    <w:rsid w:val="00962B85"/>
    <w:rsid w:val="00964177"/>
    <w:rsid w:val="00966986"/>
    <w:rsid w:val="00967FFE"/>
    <w:rsid w:val="0097074A"/>
    <w:rsid w:val="009724C2"/>
    <w:rsid w:val="00972C84"/>
    <w:rsid w:val="00973524"/>
    <w:rsid w:val="009738BA"/>
    <w:rsid w:val="009738F2"/>
    <w:rsid w:val="00973A59"/>
    <w:rsid w:val="00973AE8"/>
    <w:rsid w:val="009742C8"/>
    <w:rsid w:val="00974411"/>
    <w:rsid w:val="00974F36"/>
    <w:rsid w:val="00975981"/>
    <w:rsid w:val="00975BC9"/>
    <w:rsid w:val="00980FDD"/>
    <w:rsid w:val="00981149"/>
    <w:rsid w:val="009814DF"/>
    <w:rsid w:val="009825D2"/>
    <w:rsid w:val="00982846"/>
    <w:rsid w:val="009835B1"/>
    <w:rsid w:val="00983677"/>
    <w:rsid w:val="00983B30"/>
    <w:rsid w:val="00983B63"/>
    <w:rsid w:val="00983C67"/>
    <w:rsid w:val="009840E5"/>
    <w:rsid w:val="0098597A"/>
    <w:rsid w:val="00986441"/>
    <w:rsid w:val="009866A3"/>
    <w:rsid w:val="00986877"/>
    <w:rsid w:val="0098710C"/>
    <w:rsid w:val="0098725F"/>
    <w:rsid w:val="0099053E"/>
    <w:rsid w:val="00990F82"/>
    <w:rsid w:val="00990F91"/>
    <w:rsid w:val="00990FBE"/>
    <w:rsid w:val="0099141C"/>
    <w:rsid w:val="00991D31"/>
    <w:rsid w:val="00992558"/>
    <w:rsid w:val="00993485"/>
    <w:rsid w:val="00993DC6"/>
    <w:rsid w:val="00993DF0"/>
    <w:rsid w:val="0099402C"/>
    <w:rsid w:val="0099467B"/>
    <w:rsid w:val="00995C00"/>
    <w:rsid w:val="0099613B"/>
    <w:rsid w:val="00997056"/>
    <w:rsid w:val="00997F33"/>
    <w:rsid w:val="009A059B"/>
    <w:rsid w:val="009A1A6E"/>
    <w:rsid w:val="009A2458"/>
    <w:rsid w:val="009A32C1"/>
    <w:rsid w:val="009A3854"/>
    <w:rsid w:val="009A4853"/>
    <w:rsid w:val="009A49C4"/>
    <w:rsid w:val="009A4A1E"/>
    <w:rsid w:val="009A5767"/>
    <w:rsid w:val="009A5A40"/>
    <w:rsid w:val="009A612C"/>
    <w:rsid w:val="009A6871"/>
    <w:rsid w:val="009A69D9"/>
    <w:rsid w:val="009A77FB"/>
    <w:rsid w:val="009A7816"/>
    <w:rsid w:val="009B0637"/>
    <w:rsid w:val="009B16BD"/>
    <w:rsid w:val="009B1CAD"/>
    <w:rsid w:val="009B24DD"/>
    <w:rsid w:val="009B2715"/>
    <w:rsid w:val="009B2A6B"/>
    <w:rsid w:val="009B2C3B"/>
    <w:rsid w:val="009B3220"/>
    <w:rsid w:val="009B33DC"/>
    <w:rsid w:val="009B3B9C"/>
    <w:rsid w:val="009B44A1"/>
    <w:rsid w:val="009B571D"/>
    <w:rsid w:val="009B5F9C"/>
    <w:rsid w:val="009B6DE1"/>
    <w:rsid w:val="009B78A0"/>
    <w:rsid w:val="009B7B9D"/>
    <w:rsid w:val="009C026F"/>
    <w:rsid w:val="009C0293"/>
    <w:rsid w:val="009C0799"/>
    <w:rsid w:val="009C0CD0"/>
    <w:rsid w:val="009C129A"/>
    <w:rsid w:val="009C13C3"/>
    <w:rsid w:val="009C1EEA"/>
    <w:rsid w:val="009C3644"/>
    <w:rsid w:val="009C4ED6"/>
    <w:rsid w:val="009C6722"/>
    <w:rsid w:val="009C6B3E"/>
    <w:rsid w:val="009D0BA9"/>
    <w:rsid w:val="009D20FC"/>
    <w:rsid w:val="009D2285"/>
    <w:rsid w:val="009D300D"/>
    <w:rsid w:val="009D6474"/>
    <w:rsid w:val="009D6660"/>
    <w:rsid w:val="009D6726"/>
    <w:rsid w:val="009D6A40"/>
    <w:rsid w:val="009D6CF7"/>
    <w:rsid w:val="009E096B"/>
    <w:rsid w:val="009E0F13"/>
    <w:rsid w:val="009E105E"/>
    <w:rsid w:val="009E1B79"/>
    <w:rsid w:val="009E2835"/>
    <w:rsid w:val="009E2B60"/>
    <w:rsid w:val="009E33C3"/>
    <w:rsid w:val="009E381B"/>
    <w:rsid w:val="009E4AE8"/>
    <w:rsid w:val="009E541B"/>
    <w:rsid w:val="009E58DD"/>
    <w:rsid w:val="009E6D7A"/>
    <w:rsid w:val="009E7994"/>
    <w:rsid w:val="009E7A93"/>
    <w:rsid w:val="009F106C"/>
    <w:rsid w:val="009F27C2"/>
    <w:rsid w:val="009F28A6"/>
    <w:rsid w:val="009F2FA2"/>
    <w:rsid w:val="009F32A7"/>
    <w:rsid w:val="009F33B7"/>
    <w:rsid w:val="009F37DF"/>
    <w:rsid w:val="009F3D1F"/>
    <w:rsid w:val="009F42E6"/>
    <w:rsid w:val="009F4577"/>
    <w:rsid w:val="009F4C4E"/>
    <w:rsid w:val="009F5359"/>
    <w:rsid w:val="009F5631"/>
    <w:rsid w:val="009F57BF"/>
    <w:rsid w:val="009F5B59"/>
    <w:rsid w:val="009F5C57"/>
    <w:rsid w:val="009F649E"/>
    <w:rsid w:val="009F6AAE"/>
    <w:rsid w:val="009F6EF6"/>
    <w:rsid w:val="009F6F5B"/>
    <w:rsid w:val="00A0072F"/>
    <w:rsid w:val="00A00AD0"/>
    <w:rsid w:val="00A018CC"/>
    <w:rsid w:val="00A02426"/>
    <w:rsid w:val="00A02762"/>
    <w:rsid w:val="00A02F46"/>
    <w:rsid w:val="00A03164"/>
    <w:rsid w:val="00A03A72"/>
    <w:rsid w:val="00A04C73"/>
    <w:rsid w:val="00A05A0E"/>
    <w:rsid w:val="00A06DBE"/>
    <w:rsid w:val="00A0707E"/>
    <w:rsid w:val="00A075D4"/>
    <w:rsid w:val="00A079E7"/>
    <w:rsid w:val="00A07D6E"/>
    <w:rsid w:val="00A07F38"/>
    <w:rsid w:val="00A1021A"/>
    <w:rsid w:val="00A10508"/>
    <w:rsid w:val="00A10F90"/>
    <w:rsid w:val="00A11A92"/>
    <w:rsid w:val="00A11CF3"/>
    <w:rsid w:val="00A11EEA"/>
    <w:rsid w:val="00A129EC"/>
    <w:rsid w:val="00A134C0"/>
    <w:rsid w:val="00A1369E"/>
    <w:rsid w:val="00A151ED"/>
    <w:rsid w:val="00A1546E"/>
    <w:rsid w:val="00A15E7F"/>
    <w:rsid w:val="00A16FEA"/>
    <w:rsid w:val="00A174D3"/>
    <w:rsid w:val="00A21FBB"/>
    <w:rsid w:val="00A22672"/>
    <w:rsid w:val="00A22933"/>
    <w:rsid w:val="00A22AE3"/>
    <w:rsid w:val="00A22D17"/>
    <w:rsid w:val="00A22D99"/>
    <w:rsid w:val="00A24422"/>
    <w:rsid w:val="00A2469A"/>
    <w:rsid w:val="00A248FC"/>
    <w:rsid w:val="00A2492F"/>
    <w:rsid w:val="00A24FB6"/>
    <w:rsid w:val="00A25111"/>
    <w:rsid w:val="00A25364"/>
    <w:rsid w:val="00A261F0"/>
    <w:rsid w:val="00A26359"/>
    <w:rsid w:val="00A265BD"/>
    <w:rsid w:val="00A26864"/>
    <w:rsid w:val="00A26884"/>
    <w:rsid w:val="00A27F63"/>
    <w:rsid w:val="00A311FE"/>
    <w:rsid w:val="00A3215C"/>
    <w:rsid w:val="00A3270F"/>
    <w:rsid w:val="00A32B1E"/>
    <w:rsid w:val="00A32B8F"/>
    <w:rsid w:val="00A3392A"/>
    <w:rsid w:val="00A33E31"/>
    <w:rsid w:val="00A34B80"/>
    <w:rsid w:val="00A362A8"/>
    <w:rsid w:val="00A3752C"/>
    <w:rsid w:val="00A376E5"/>
    <w:rsid w:val="00A40926"/>
    <w:rsid w:val="00A409E5"/>
    <w:rsid w:val="00A40C24"/>
    <w:rsid w:val="00A41D29"/>
    <w:rsid w:val="00A4233E"/>
    <w:rsid w:val="00A426CA"/>
    <w:rsid w:val="00A4336E"/>
    <w:rsid w:val="00A43685"/>
    <w:rsid w:val="00A43E25"/>
    <w:rsid w:val="00A43E89"/>
    <w:rsid w:val="00A44C7A"/>
    <w:rsid w:val="00A4590A"/>
    <w:rsid w:val="00A45DA3"/>
    <w:rsid w:val="00A46F23"/>
    <w:rsid w:val="00A4761C"/>
    <w:rsid w:val="00A47AD1"/>
    <w:rsid w:val="00A50531"/>
    <w:rsid w:val="00A50832"/>
    <w:rsid w:val="00A50A2B"/>
    <w:rsid w:val="00A50CE7"/>
    <w:rsid w:val="00A51876"/>
    <w:rsid w:val="00A54F8C"/>
    <w:rsid w:val="00A54FD7"/>
    <w:rsid w:val="00A5520A"/>
    <w:rsid w:val="00A5567C"/>
    <w:rsid w:val="00A56AAF"/>
    <w:rsid w:val="00A56EA9"/>
    <w:rsid w:val="00A5766B"/>
    <w:rsid w:val="00A61718"/>
    <w:rsid w:val="00A6237F"/>
    <w:rsid w:val="00A6247C"/>
    <w:rsid w:val="00A62502"/>
    <w:rsid w:val="00A646F0"/>
    <w:rsid w:val="00A6482E"/>
    <w:rsid w:val="00A65DCD"/>
    <w:rsid w:val="00A674D5"/>
    <w:rsid w:val="00A67ED7"/>
    <w:rsid w:val="00A70658"/>
    <w:rsid w:val="00A72125"/>
    <w:rsid w:val="00A72991"/>
    <w:rsid w:val="00A72A17"/>
    <w:rsid w:val="00A74297"/>
    <w:rsid w:val="00A766EB"/>
    <w:rsid w:val="00A7677F"/>
    <w:rsid w:val="00A769F2"/>
    <w:rsid w:val="00A76CA4"/>
    <w:rsid w:val="00A76CBA"/>
    <w:rsid w:val="00A81069"/>
    <w:rsid w:val="00A82640"/>
    <w:rsid w:val="00A826E6"/>
    <w:rsid w:val="00A83186"/>
    <w:rsid w:val="00A8533A"/>
    <w:rsid w:val="00A85B80"/>
    <w:rsid w:val="00A861CA"/>
    <w:rsid w:val="00A86E23"/>
    <w:rsid w:val="00A870A3"/>
    <w:rsid w:val="00A87327"/>
    <w:rsid w:val="00A90037"/>
    <w:rsid w:val="00A9054B"/>
    <w:rsid w:val="00A91AE0"/>
    <w:rsid w:val="00A92231"/>
    <w:rsid w:val="00A929BE"/>
    <w:rsid w:val="00A930C7"/>
    <w:rsid w:val="00A952AD"/>
    <w:rsid w:val="00A95319"/>
    <w:rsid w:val="00A961CC"/>
    <w:rsid w:val="00A9643F"/>
    <w:rsid w:val="00A9704A"/>
    <w:rsid w:val="00A97733"/>
    <w:rsid w:val="00AA1EE9"/>
    <w:rsid w:val="00AA2797"/>
    <w:rsid w:val="00AA28F5"/>
    <w:rsid w:val="00AA3E27"/>
    <w:rsid w:val="00AA4737"/>
    <w:rsid w:val="00AA49C7"/>
    <w:rsid w:val="00AA54FC"/>
    <w:rsid w:val="00AA7334"/>
    <w:rsid w:val="00AA7467"/>
    <w:rsid w:val="00AA758B"/>
    <w:rsid w:val="00AA7DEE"/>
    <w:rsid w:val="00AB05F2"/>
    <w:rsid w:val="00AB0F55"/>
    <w:rsid w:val="00AB1734"/>
    <w:rsid w:val="00AB186F"/>
    <w:rsid w:val="00AB1D99"/>
    <w:rsid w:val="00AB2039"/>
    <w:rsid w:val="00AB23BC"/>
    <w:rsid w:val="00AB2F8D"/>
    <w:rsid w:val="00AB37EE"/>
    <w:rsid w:val="00AB46BE"/>
    <w:rsid w:val="00AB470E"/>
    <w:rsid w:val="00AB52AD"/>
    <w:rsid w:val="00AB5490"/>
    <w:rsid w:val="00AB6660"/>
    <w:rsid w:val="00AB7577"/>
    <w:rsid w:val="00AB7805"/>
    <w:rsid w:val="00AC039B"/>
    <w:rsid w:val="00AC08BB"/>
    <w:rsid w:val="00AC0915"/>
    <w:rsid w:val="00AC1467"/>
    <w:rsid w:val="00AC2F67"/>
    <w:rsid w:val="00AC34C9"/>
    <w:rsid w:val="00AC41BA"/>
    <w:rsid w:val="00AC478B"/>
    <w:rsid w:val="00AC501D"/>
    <w:rsid w:val="00AC51A5"/>
    <w:rsid w:val="00AC5FD5"/>
    <w:rsid w:val="00AC621F"/>
    <w:rsid w:val="00AC64BA"/>
    <w:rsid w:val="00AC722B"/>
    <w:rsid w:val="00AC7A3A"/>
    <w:rsid w:val="00AD0E57"/>
    <w:rsid w:val="00AD1346"/>
    <w:rsid w:val="00AD1505"/>
    <w:rsid w:val="00AD1877"/>
    <w:rsid w:val="00AD2C86"/>
    <w:rsid w:val="00AD2DC2"/>
    <w:rsid w:val="00AD305E"/>
    <w:rsid w:val="00AD3423"/>
    <w:rsid w:val="00AD3B22"/>
    <w:rsid w:val="00AD43B7"/>
    <w:rsid w:val="00AD4B3F"/>
    <w:rsid w:val="00AD4DFC"/>
    <w:rsid w:val="00AD4EA0"/>
    <w:rsid w:val="00AD4F96"/>
    <w:rsid w:val="00AD5716"/>
    <w:rsid w:val="00AD619B"/>
    <w:rsid w:val="00AD641E"/>
    <w:rsid w:val="00AD6D68"/>
    <w:rsid w:val="00AD7275"/>
    <w:rsid w:val="00AD74F1"/>
    <w:rsid w:val="00AD7AEE"/>
    <w:rsid w:val="00AD7B27"/>
    <w:rsid w:val="00AD7CEA"/>
    <w:rsid w:val="00AE17D7"/>
    <w:rsid w:val="00AE2ADC"/>
    <w:rsid w:val="00AE2B6B"/>
    <w:rsid w:val="00AE2D81"/>
    <w:rsid w:val="00AE3669"/>
    <w:rsid w:val="00AE3EF2"/>
    <w:rsid w:val="00AE4351"/>
    <w:rsid w:val="00AE4554"/>
    <w:rsid w:val="00AE4736"/>
    <w:rsid w:val="00AE4743"/>
    <w:rsid w:val="00AE48BD"/>
    <w:rsid w:val="00AE50B9"/>
    <w:rsid w:val="00AE53B5"/>
    <w:rsid w:val="00AE6D11"/>
    <w:rsid w:val="00AE7389"/>
    <w:rsid w:val="00AE7523"/>
    <w:rsid w:val="00AF25B5"/>
    <w:rsid w:val="00AF268A"/>
    <w:rsid w:val="00AF2BB8"/>
    <w:rsid w:val="00AF3381"/>
    <w:rsid w:val="00AF38A1"/>
    <w:rsid w:val="00AF5639"/>
    <w:rsid w:val="00AF56B9"/>
    <w:rsid w:val="00AF57FD"/>
    <w:rsid w:val="00AF586D"/>
    <w:rsid w:val="00AF6073"/>
    <w:rsid w:val="00AF664E"/>
    <w:rsid w:val="00AF6AFA"/>
    <w:rsid w:val="00AF6B58"/>
    <w:rsid w:val="00AF74D0"/>
    <w:rsid w:val="00AF7652"/>
    <w:rsid w:val="00AF7A71"/>
    <w:rsid w:val="00B00870"/>
    <w:rsid w:val="00B009C8"/>
    <w:rsid w:val="00B01185"/>
    <w:rsid w:val="00B01CBA"/>
    <w:rsid w:val="00B033B7"/>
    <w:rsid w:val="00B04164"/>
    <w:rsid w:val="00B04421"/>
    <w:rsid w:val="00B04AAD"/>
    <w:rsid w:val="00B04AEE"/>
    <w:rsid w:val="00B05315"/>
    <w:rsid w:val="00B0541C"/>
    <w:rsid w:val="00B05C4C"/>
    <w:rsid w:val="00B05F08"/>
    <w:rsid w:val="00B06361"/>
    <w:rsid w:val="00B06D03"/>
    <w:rsid w:val="00B07484"/>
    <w:rsid w:val="00B07F9E"/>
    <w:rsid w:val="00B1081B"/>
    <w:rsid w:val="00B115BE"/>
    <w:rsid w:val="00B11BB3"/>
    <w:rsid w:val="00B1259B"/>
    <w:rsid w:val="00B128AC"/>
    <w:rsid w:val="00B1392A"/>
    <w:rsid w:val="00B13C37"/>
    <w:rsid w:val="00B13F35"/>
    <w:rsid w:val="00B142E2"/>
    <w:rsid w:val="00B152D7"/>
    <w:rsid w:val="00B15DFD"/>
    <w:rsid w:val="00B16109"/>
    <w:rsid w:val="00B177D2"/>
    <w:rsid w:val="00B17CE9"/>
    <w:rsid w:val="00B17EC1"/>
    <w:rsid w:val="00B20089"/>
    <w:rsid w:val="00B2030C"/>
    <w:rsid w:val="00B20334"/>
    <w:rsid w:val="00B203ED"/>
    <w:rsid w:val="00B2185D"/>
    <w:rsid w:val="00B21CC0"/>
    <w:rsid w:val="00B2268C"/>
    <w:rsid w:val="00B2298C"/>
    <w:rsid w:val="00B22A9B"/>
    <w:rsid w:val="00B22D1B"/>
    <w:rsid w:val="00B2337A"/>
    <w:rsid w:val="00B233C7"/>
    <w:rsid w:val="00B2393D"/>
    <w:rsid w:val="00B24DD9"/>
    <w:rsid w:val="00B24F2C"/>
    <w:rsid w:val="00B2569D"/>
    <w:rsid w:val="00B2668A"/>
    <w:rsid w:val="00B30019"/>
    <w:rsid w:val="00B301C6"/>
    <w:rsid w:val="00B302E1"/>
    <w:rsid w:val="00B30AEA"/>
    <w:rsid w:val="00B315E3"/>
    <w:rsid w:val="00B31C6A"/>
    <w:rsid w:val="00B32245"/>
    <w:rsid w:val="00B32944"/>
    <w:rsid w:val="00B332E9"/>
    <w:rsid w:val="00B341E5"/>
    <w:rsid w:val="00B3541F"/>
    <w:rsid w:val="00B35563"/>
    <w:rsid w:val="00B36036"/>
    <w:rsid w:val="00B361C9"/>
    <w:rsid w:val="00B368F3"/>
    <w:rsid w:val="00B376BA"/>
    <w:rsid w:val="00B376DD"/>
    <w:rsid w:val="00B37FA0"/>
    <w:rsid w:val="00B4001D"/>
    <w:rsid w:val="00B40B16"/>
    <w:rsid w:val="00B40E8E"/>
    <w:rsid w:val="00B42306"/>
    <w:rsid w:val="00B42A52"/>
    <w:rsid w:val="00B436CA"/>
    <w:rsid w:val="00B43805"/>
    <w:rsid w:val="00B43CCF"/>
    <w:rsid w:val="00B4407C"/>
    <w:rsid w:val="00B452B9"/>
    <w:rsid w:val="00B459E3"/>
    <w:rsid w:val="00B47064"/>
    <w:rsid w:val="00B512E1"/>
    <w:rsid w:val="00B512FB"/>
    <w:rsid w:val="00B514C6"/>
    <w:rsid w:val="00B514EF"/>
    <w:rsid w:val="00B51622"/>
    <w:rsid w:val="00B51CD2"/>
    <w:rsid w:val="00B53C9D"/>
    <w:rsid w:val="00B53CD0"/>
    <w:rsid w:val="00B544E9"/>
    <w:rsid w:val="00B5551D"/>
    <w:rsid w:val="00B55E30"/>
    <w:rsid w:val="00B55EEC"/>
    <w:rsid w:val="00B5618E"/>
    <w:rsid w:val="00B56964"/>
    <w:rsid w:val="00B56F65"/>
    <w:rsid w:val="00B57C23"/>
    <w:rsid w:val="00B602C4"/>
    <w:rsid w:val="00B60F36"/>
    <w:rsid w:val="00B61A53"/>
    <w:rsid w:val="00B61D56"/>
    <w:rsid w:val="00B62474"/>
    <w:rsid w:val="00B63439"/>
    <w:rsid w:val="00B6367A"/>
    <w:rsid w:val="00B637FE"/>
    <w:rsid w:val="00B64191"/>
    <w:rsid w:val="00B65EBD"/>
    <w:rsid w:val="00B66643"/>
    <w:rsid w:val="00B667DB"/>
    <w:rsid w:val="00B66B84"/>
    <w:rsid w:val="00B66D57"/>
    <w:rsid w:val="00B66F04"/>
    <w:rsid w:val="00B70253"/>
    <w:rsid w:val="00B70535"/>
    <w:rsid w:val="00B70D1B"/>
    <w:rsid w:val="00B7177F"/>
    <w:rsid w:val="00B719CD"/>
    <w:rsid w:val="00B72422"/>
    <w:rsid w:val="00B7295D"/>
    <w:rsid w:val="00B72E88"/>
    <w:rsid w:val="00B73300"/>
    <w:rsid w:val="00B73659"/>
    <w:rsid w:val="00B7528E"/>
    <w:rsid w:val="00B75705"/>
    <w:rsid w:val="00B76069"/>
    <w:rsid w:val="00B7609D"/>
    <w:rsid w:val="00B76441"/>
    <w:rsid w:val="00B7654B"/>
    <w:rsid w:val="00B76779"/>
    <w:rsid w:val="00B76A50"/>
    <w:rsid w:val="00B76AD6"/>
    <w:rsid w:val="00B76FFF"/>
    <w:rsid w:val="00B77044"/>
    <w:rsid w:val="00B775DE"/>
    <w:rsid w:val="00B77AEA"/>
    <w:rsid w:val="00B77D83"/>
    <w:rsid w:val="00B807CD"/>
    <w:rsid w:val="00B809B1"/>
    <w:rsid w:val="00B80A81"/>
    <w:rsid w:val="00B81467"/>
    <w:rsid w:val="00B814AD"/>
    <w:rsid w:val="00B8277E"/>
    <w:rsid w:val="00B82795"/>
    <w:rsid w:val="00B82B30"/>
    <w:rsid w:val="00B831DE"/>
    <w:rsid w:val="00B84265"/>
    <w:rsid w:val="00B848D1"/>
    <w:rsid w:val="00B85793"/>
    <w:rsid w:val="00B86068"/>
    <w:rsid w:val="00B8697D"/>
    <w:rsid w:val="00B8716B"/>
    <w:rsid w:val="00B8739D"/>
    <w:rsid w:val="00B87514"/>
    <w:rsid w:val="00B90404"/>
    <w:rsid w:val="00B90548"/>
    <w:rsid w:val="00B906C2"/>
    <w:rsid w:val="00B90747"/>
    <w:rsid w:val="00B90C61"/>
    <w:rsid w:val="00B91837"/>
    <w:rsid w:val="00B91D46"/>
    <w:rsid w:val="00B921A0"/>
    <w:rsid w:val="00B92A32"/>
    <w:rsid w:val="00B92C01"/>
    <w:rsid w:val="00B94BCE"/>
    <w:rsid w:val="00B94FC4"/>
    <w:rsid w:val="00B954E8"/>
    <w:rsid w:val="00B95A48"/>
    <w:rsid w:val="00B9673D"/>
    <w:rsid w:val="00B97595"/>
    <w:rsid w:val="00B97944"/>
    <w:rsid w:val="00BA0F6A"/>
    <w:rsid w:val="00BA1758"/>
    <w:rsid w:val="00BA2886"/>
    <w:rsid w:val="00BA31C5"/>
    <w:rsid w:val="00BA3574"/>
    <w:rsid w:val="00BA47C3"/>
    <w:rsid w:val="00BA55A3"/>
    <w:rsid w:val="00BA56FD"/>
    <w:rsid w:val="00BA6A1B"/>
    <w:rsid w:val="00BA6AE8"/>
    <w:rsid w:val="00BA6F63"/>
    <w:rsid w:val="00BA794A"/>
    <w:rsid w:val="00BB0197"/>
    <w:rsid w:val="00BB0FC3"/>
    <w:rsid w:val="00BB1E29"/>
    <w:rsid w:val="00BB40DB"/>
    <w:rsid w:val="00BB48DD"/>
    <w:rsid w:val="00BB4A06"/>
    <w:rsid w:val="00BB4D1C"/>
    <w:rsid w:val="00BB51F5"/>
    <w:rsid w:val="00BB57D3"/>
    <w:rsid w:val="00BB5F0F"/>
    <w:rsid w:val="00BB76E5"/>
    <w:rsid w:val="00BC0AE1"/>
    <w:rsid w:val="00BC3CBE"/>
    <w:rsid w:val="00BC3FE5"/>
    <w:rsid w:val="00BC40D1"/>
    <w:rsid w:val="00BC4473"/>
    <w:rsid w:val="00BC44C6"/>
    <w:rsid w:val="00BC4924"/>
    <w:rsid w:val="00BC55C2"/>
    <w:rsid w:val="00BC581A"/>
    <w:rsid w:val="00BC5A4E"/>
    <w:rsid w:val="00BC639E"/>
    <w:rsid w:val="00BC71B4"/>
    <w:rsid w:val="00BC74F8"/>
    <w:rsid w:val="00BC7D5D"/>
    <w:rsid w:val="00BC7E1F"/>
    <w:rsid w:val="00BC7FDC"/>
    <w:rsid w:val="00BD074A"/>
    <w:rsid w:val="00BD15DF"/>
    <w:rsid w:val="00BD1814"/>
    <w:rsid w:val="00BD1988"/>
    <w:rsid w:val="00BD26A3"/>
    <w:rsid w:val="00BD30C3"/>
    <w:rsid w:val="00BD3EC2"/>
    <w:rsid w:val="00BD3EE5"/>
    <w:rsid w:val="00BD3FCA"/>
    <w:rsid w:val="00BD41A7"/>
    <w:rsid w:val="00BD59E8"/>
    <w:rsid w:val="00BD5E17"/>
    <w:rsid w:val="00BD665B"/>
    <w:rsid w:val="00BD6E22"/>
    <w:rsid w:val="00BD7248"/>
    <w:rsid w:val="00BD72F5"/>
    <w:rsid w:val="00BD7EC2"/>
    <w:rsid w:val="00BE079B"/>
    <w:rsid w:val="00BE23BF"/>
    <w:rsid w:val="00BE2426"/>
    <w:rsid w:val="00BE289B"/>
    <w:rsid w:val="00BE2B7B"/>
    <w:rsid w:val="00BE2D27"/>
    <w:rsid w:val="00BE3025"/>
    <w:rsid w:val="00BE348C"/>
    <w:rsid w:val="00BE36E9"/>
    <w:rsid w:val="00BE3A7E"/>
    <w:rsid w:val="00BE4B59"/>
    <w:rsid w:val="00BE605C"/>
    <w:rsid w:val="00BE66E2"/>
    <w:rsid w:val="00BE6980"/>
    <w:rsid w:val="00BE70AC"/>
    <w:rsid w:val="00BE7361"/>
    <w:rsid w:val="00BE7B6B"/>
    <w:rsid w:val="00BE7C62"/>
    <w:rsid w:val="00BF0039"/>
    <w:rsid w:val="00BF11F9"/>
    <w:rsid w:val="00BF30BD"/>
    <w:rsid w:val="00BF3747"/>
    <w:rsid w:val="00BF3AEA"/>
    <w:rsid w:val="00BF3B93"/>
    <w:rsid w:val="00BF3C68"/>
    <w:rsid w:val="00BF432A"/>
    <w:rsid w:val="00BF4F14"/>
    <w:rsid w:val="00BF4FB5"/>
    <w:rsid w:val="00BF65B3"/>
    <w:rsid w:val="00C006F9"/>
    <w:rsid w:val="00C0125A"/>
    <w:rsid w:val="00C038B5"/>
    <w:rsid w:val="00C03FBD"/>
    <w:rsid w:val="00C0425D"/>
    <w:rsid w:val="00C04381"/>
    <w:rsid w:val="00C04D49"/>
    <w:rsid w:val="00C055D5"/>
    <w:rsid w:val="00C058A2"/>
    <w:rsid w:val="00C05901"/>
    <w:rsid w:val="00C06299"/>
    <w:rsid w:val="00C065F6"/>
    <w:rsid w:val="00C06694"/>
    <w:rsid w:val="00C07450"/>
    <w:rsid w:val="00C10B33"/>
    <w:rsid w:val="00C10BFE"/>
    <w:rsid w:val="00C1128C"/>
    <w:rsid w:val="00C12037"/>
    <w:rsid w:val="00C120A7"/>
    <w:rsid w:val="00C13116"/>
    <w:rsid w:val="00C13F21"/>
    <w:rsid w:val="00C145FD"/>
    <w:rsid w:val="00C15507"/>
    <w:rsid w:val="00C1626D"/>
    <w:rsid w:val="00C162C1"/>
    <w:rsid w:val="00C16F8D"/>
    <w:rsid w:val="00C208DB"/>
    <w:rsid w:val="00C2200A"/>
    <w:rsid w:val="00C2211C"/>
    <w:rsid w:val="00C22555"/>
    <w:rsid w:val="00C23F12"/>
    <w:rsid w:val="00C264FC"/>
    <w:rsid w:val="00C277E6"/>
    <w:rsid w:val="00C27BFB"/>
    <w:rsid w:val="00C27C2C"/>
    <w:rsid w:val="00C27E6B"/>
    <w:rsid w:val="00C30A0F"/>
    <w:rsid w:val="00C30D8B"/>
    <w:rsid w:val="00C31937"/>
    <w:rsid w:val="00C325CD"/>
    <w:rsid w:val="00C32640"/>
    <w:rsid w:val="00C33072"/>
    <w:rsid w:val="00C33725"/>
    <w:rsid w:val="00C33B9B"/>
    <w:rsid w:val="00C346E6"/>
    <w:rsid w:val="00C34A6D"/>
    <w:rsid w:val="00C35D07"/>
    <w:rsid w:val="00C3606B"/>
    <w:rsid w:val="00C367D2"/>
    <w:rsid w:val="00C3693E"/>
    <w:rsid w:val="00C36C1B"/>
    <w:rsid w:val="00C37045"/>
    <w:rsid w:val="00C370F6"/>
    <w:rsid w:val="00C379F7"/>
    <w:rsid w:val="00C37CEE"/>
    <w:rsid w:val="00C40941"/>
    <w:rsid w:val="00C40CA2"/>
    <w:rsid w:val="00C41E97"/>
    <w:rsid w:val="00C429DA"/>
    <w:rsid w:val="00C43BA1"/>
    <w:rsid w:val="00C442A3"/>
    <w:rsid w:val="00C442F7"/>
    <w:rsid w:val="00C44BD9"/>
    <w:rsid w:val="00C454FE"/>
    <w:rsid w:val="00C46849"/>
    <w:rsid w:val="00C4702D"/>
    <w:rsid w:val="00C47FEE"/>
    <w:rsid w:val="00C50885"/>
    <w:rsid w:val="00C50A3D"/>
    <w:rsid w:val="00C51D59"/>
    <w:rsid w:val="00C51D72"/>
    <w:rsid w:val="00C5271B"/>
    <w:rsid w:val="00C52E2E"/>
    <w:rsid w:val="00C53212"/>
    <w:rsid w:val="00C53291"/>
    <w:rsid w:val="00C534ED"/>
    <w:rsid w:val="00C54626"/>
    <w:rsid w:val="00C54E40"/>
    <w:rsid w:val="00C55189"/>
    <w:rsid w:val="00C56105"/>
    <w:rsid w:val="00C56144"/>
    <w:rsid w:val="00C568C8"/>
    <w:rsid w:val="00C572EF"/>
    <w:rsid w:val="00C5745A"/>
    <w:rsid w:val="00C601D3"/>
    <w:rsid w:val="00C6057D"/>
    <w:rsid w:val="00C608D8"/>
    <w:rsid w:val="00C60EBC"/>
    <w:rsid w:val="00C614D1"/>
    <w:rsid w:val="00C61506"/>
    <w:rsid w:val="00C63B54"/>
    <w:rsid w:val="00C64AC1"/>
    <w:rsid w:val="00C65321"/>
    <w:rsid w:val="00C6634E"/>
    <w:rsid w:val="00C7056E"/>
    <w:rsid w:val="00C71256"/>
    <w:rsid w:val="00C715DF"/>
    <w:rsid w:val="00C7163D"/>
    <w:rsid w:val="00C72D0A"/>
    <w:rsid w:val="00C73706"/>
    <w:rsid w:val="00C74916"/>
    <w:rsid w:val="00C75E36"/>
    <w:rsid w:val="00C76122"/>
    <w:rsid w:val="00C76284"/>
    <w:rsid w:val="00C80626"/>
    <w:rsid w:val="00C80700"/>
    <w:rsid w:val="00C80863"/>
    <w:rsid w:val="00C809DC"/>
    <w:rsid w:val="00C82A93"/>
    <w:rsid w:val="00C8400B"/>
    <w:rsid w:val="00C84350"/>
    <w:rsid w:val="00C84A61"/>
    <w:rsid w:val="00C84AAD"/>
    <w:rsid w:val="00C84C19"/>
    <w:rsid w:val="00C857AD"/>
    <w:rsid w:val="00C85A14"/>
    <w:rsid w:val="00C85CEF"/>
    <w:rsid w:val="00C863A5"/>
    <w:rsid w:val="00C86439"/>
    <w:rsid w:val="00C8682C"/>
    <w:rsid w:val="00C87E93"/>
    <w:rsid w:val="00C90998"/>
    <w:rsid w:val="00C90C57"/>
    <w:rsid w:val="00C914B6"/>
    <w:rsid w:val="00C919FA"/>
    <w:rsid w:val="00C91F35"/>
    <w:rsid w:val="00C9396C"/>
    <w:rsid w:val="00C94072"/>
    <w:rsid w:val="00C95110"/>
    <w:rsid w:val="00C9536D"/>
    <w:rsid w:val="00C959F5"/>
    <w:rsid w:val="00C960F3"/>
    <w:rsid w:val="00C9621C"/>
    <w:rsid w:val="00CA1047"/>
    <w:rsid w:val="00CA185A"/>
    <w:rsid w:val="00CA1AEE"/>
    <w:rsid w:val="00CA1EF4"/>
    <w:rsid w:val="00CA2423"/>
    <w:rsid w:val="00CA24DD"/>
    <w:rsid w:val="00CA34D7"/>
    <w:rsid w:val="00CA3D28"/>
    <w:rsid w:val="00CA41B3"/>
    <w:rsid w:val="00CA4215"/>
    <w:rsid w:val="00CA5F03"/>
    <w:rsid w:val="00CA6255"/>
    <w:rsid w:val="00CA6E97"/>
    <w:rsid w:val="00CA7D8E"/>
    <w:rsid w:val="00CB006F"/>
    <w:rsid w:val="00CB1169"/>
    <w:rsid w:val="00CB2192"/>
    <w:rsid w:val="00CB3A0E"/>
    <w:rsid w:val="00CB3A39"/>
    <w:rsid w:val="00CB467D"/>
    <w:rsid w:val="00CB4B99"/>
    <w:rsid w:val="00CB5270"/>
    <w:rsid w:val="00CB6A61"/>
    <w:rsid w:val="00CB72C1"/>
    <w:rsid w:val="00CB76A4"/>
    <w:rsid w:val="00CB7CE4"/>
    <w:rsid w:val="00CC0C3A"/>
    <w:rsid w:val="00CC148C"/>
    <w:rsid w:val="00CC1E4A"/>
    <w:rsid w:val="00CC2533"/>
    <w:rsid w:val="00CC2A2E"/>
    <w:rsid w:val="00CC344E"/>
    <w:rsid w:val="00CC50D8"/>
    <w:rsid w:val="00CC6748"/>
    <w:rsid w:val="00CC6BC2"/>
    <w:rsid w:val="00CC720B"/>
    <w:rsid w:val="00CC7897"/>
    <w:rsid w:val="00CC7ED1"/>
    <w:rsid w:val="00CD0951"/>
    <w:rsid w:val="00CD0E91"/>
    <w:rsid w:val="00CD2985"/>
    <w:rsid w:val="00CD31C4"/>
    <w:rsid w:val="00CD38C8"/>
    <w:rsid w:val="00CD3DCF"/>
    <w:rsid w:val="00CD4691"/>
    <w:rsid w:val="00CD4B69"/>
    <w:rsid w:val="00CD5274"/>
    <w:rsid w:val="00CD6A60"/>
    <w:rsid w:val="00CD7601"/>
    <w:rsid w:val="00CE0477"/>
    <w:rsid w:val="00CE0849"/>
    <w:rsid w:val="00CE17BA"/>
    <w:rsid w:val="00CE1F4D"/>
    <w:rsid w:val="00CE2470"/>
    <w:rsid w:val="00CE2752"/>
    <w:rsid w:val="00CE31D9"/>
    <w:rsid w:val="00CE5158"/>
    <w:rsid w:val="00CE66C7"/>
    <w:rsid w:val="00CE728E"/>
    <w:rsid w:val="00CE7815"/>
    <w:rsid w:val="00CE7D29"/>
    <w:rsid w:val="00CF0A1D"/>
    <w:rsid w:val="00CF0BF6"/>
    <w:rsid w:val="00CF1836"/>
    <w:rsid w:val="00CF3A88"/>
    <w:rsid w:val="00CF3F87"/>
    <w:rsid w:val="00CF3FAB"/>
    <w:rsid w:val="00CF44CC"/>
    <w:rsid w:val="00CF4BC9"/>
    <w:rsid w:val="00CF5238"/>
    <w:rsid w:val="00CF5879"/>
    <w:rsid w:val="00CF6F24"/>
    <w:rsid w:val="00D00288"/>
    <w:rsid w:val="00D007AA"/>
    <w:rsid w:val="00D00893"/>
    <w:rsid w:val="00D016F3"/>
    <w:rsid w:val="00D01DAB"/>
    <w:rsid w:val="00D01E3F"/>
    <w:rsid w:val="00D01F88"/>
    <w:rsid w:val="00D0206F"/>
    <w:rsid w:val="00D02FA1"/>
    <w:rsid w:val="00D03682"/>
    <w:rsid w:val="00D03814"/>
    <w:rsid w:val="00D03C79"/>
    <w:rsid w:val="00D043E7"/>
    <w:rsid w:val="00D0569B"/>
    <w:rsid w:val="00D05CC1"/>
    <w:rsid w:val="00D0671C"/>
    <w:rsid w:val="00D06840"/>
    <w:rsid w:val="00D07AC0"/>
    <w:rsid w:val="00D07B9C"/>
    <w:rsid w:val="00D07C01"/>
    <w:rsid w:val="00D07E90"/>
    <w:rsid w:val="00D101E2"/>
    <w:rsid w:val="00D10CE5"/>
    <w:rsid w:val="00D1350D"/>
    <w:rsid w:val="00D13C1C"/>
    <w:rsid w:val="00D13CB2"/>
    <w:rsid w:val="00D14DEE"/>
    <w:rsid w:val="00D152D2"/>
    <w:rsid w:val="00D1536C"/>
    <w:rsid w:val="00D15DA7"/>
    <w:rsid w:val="00D16D70"/>
    <w:rsid w:val="00D17734"/>
    <w:rsid w:val="00D17A36"/>
    <w:rsid w:val="00D17B9A"/>
    <w:rsid w:val="00D20D41"/>
    <w:rsid w:val="00D215D3"/>
    <w:rsid w:val="00D21627"/>
    <w:rsid w:val="00D2178F"/>
    <w:rsid w:val="00D2238D"/>
    <w:rsid w:val="00D22D4C"/>
    <w:rsid w:val="00D22F83"/>
    <w:rsid w:val="00D23A2C"/>
    <w:rsid w:val="00D24353"/>
    <w:rsid w:val="00D24791"/>
    <w:rsid w:val="00D24B8E"/>
    <w:rsid w:val="00D2507A"/>
    <w:rsid w:val="00D2605E"/>
    <w:rsid w:val="00D27041"/>
    <w:rsid w:val="00D277C3"/>
    <w:rsid w:val="00D30121"/>
    <w:rsid w:val="00D308B5"/>
    <w:rsid w:val="00D30FC7"/>
    <w:rsid w:val="00D31F9E"/>
    <w:rsid w:val="00D32BD3"/>
    <w:rsid w:val="00D3307B"/>
    <w:rsid w:val="00D330A1"/>
    <w:rsid w:val="00D34379"/>
    <w:rsid w:val="00D34AC2"/>
    <w:rsid w:val="00D35983"/>
    <w:rsid w:val="00D35AFE"/>
    <w:rsid w:val="00D35C49"/>
    <w:rsid w:val="00D36ECE"/>
    <w:rsid w:val="00D4219C"/>
    <w:rsid w:val="00D42D1A"/>
    <w:rsid w:val="00D432CA"/>
    <w:rsid w:val="00D43B39"/>
    <w:rsid w:val="00D43DF3"/>
    <w:rsid w:val="00D43F95"/>
    <w:rsid w:val="00D44C66"/>
    <w:rsid w:val="00D456C1"/>
    <w:rsid w:val="00D45CE6"/>
    <w:rsid w:val="00D45F24"/>
    <w:rsid w:val="00D46A3B"/>
    <w:rsid w:val="00D4741B"/>
    <w:rsid w:val="00D478E3"/>
    <w:rsid w:val="00D47DCB"/>
    <w:rsid w:val="00D50532"/>
    <w:rsid w:val="00D50692"/>
    <w:rsid w:val="00D51943"/>
    <w:rsid w:val="00D52596"/>
    <w:rsid w:val="00D526F9"/>
    <w:rsid w:val="00D54424"/>
    <w:rsid w:val="00D54BDF"/>
    <w:rsid w:val="00D557A3"/>
    <w:rsid w:val="00D62A42"/>
    <w:rsid w:val="00D62BD4"/>
    <w:rsid w:val="00D62E56"/>
    <w:rsid w:val="00D635C3"/>
    <w:rsid w:val="00D63B8B"/>
    <w:rsid w:val="00D63E2E"/>
    <w:rsid w:val="00D651AD"/>
    <w:rsid w:val="00D665B3"/>
    <w:rsid w:val="00D66782"/>
    <w:rsid w:val="00D66C8B"/>
    <w:rsid w:val="00D66FF4"/>
    <w:rsid w:val="00D671E7"/>
    <w:rsid w:val="00D7078B"/>
    <w:rsid w:val="00D70B98"/>
    <w:rsid w:val="00D71857"/>
    <w:rsid w:val="00D723DA"/>
    <w:rsid w:val="00D72F98"/>
    <w:rsid w:val="00D73AEB"/>
    <w:rsid w:val="00D73BC0"/>
    <w:rsid w:val="00D74432"/>
    <w:rsid w:val="00D7557D"/>
    <w:rsid w:val="00D756AC"/>
    <w:rsid w:val="00D76858"/>
    <w:rsid w:val="00D7751C"/>
    <w:rsid w:val="00D775AA"/>
    <w:rsid w:val="00D775F3"/>
    <w:rsid w:val="00D7788B"/>
    <w:rsid w:val="00D8096E"/>
    <w:rsid w:val="00D80EC3"/>
    <w:rsid w:val="00D813BA"/>
    <w:rsid w:val="00D82198"/>
    <w:rsid w:val="00D84114"/>
    <w:rsid w:val="00D8415E"/>
    <w:rsid w:val="00D849CD"/>
    <w:rsid w:val="00D84F0E"/>
    <w:rsid w:val="00D85805"/>
    <w:rsid w:val="00D85A53"/>
    <w:rsid w:val="00D863CE"/>
    <w:rsid w:val="00D86516"/>
    <w:rsid w:val="00D8663A"/>
    <w:rsid w:val="00D869F1"/>
    <w:rsid w:val="00D86BF5"/>
    <w:rsid w:val="00D86D59"/>
    <w:rsid w:val="00D87495"/>
    <w:rsid w:val="00D875EE"/>
    <w:rsid w:val="00D9060F"/>
    <w:rsid w:val="00D91064"/>
    <w:rsid w:val="00D91181"/>
    <w:rsid w:val="00D92DD1"/>
    <w:rsid w:val="00D93077"/>
    <w:rsid w:val="00D93C51"/>
    <w:rsid w:val="00D94789"/>
    <w:rsid w:val="00D94C8A"/>
    <w:rsid w:val="00D95A51"/>
    <w:rsid w:val="00D96975"/>
    <w:rsid w:val="00D978CD"/>
    <w:rsid w:val="00DA078A"/>
    <w:rsid w:val="00DA089B"/>
    <w:rsid w:val="00DA1AC6"/>
    <w:rsid w:val="00DA1B78"/>
    <w:rsid w:val="00DA1F5A"/>
    <w:rsid w:val="00DA277C"/>
    <w:rsid w:val="00DA2F6A"/>
    <w:rsid w:val="00DA3268"/>
    <w:rsid w:val="00DA3D0B"/>
    <w:rsid w:val="00DA560E"/>
    <w:rsid w:val="00DA5AFF"/>
    <w:rsid w:val="00DA604E"/>
    <w:rsid w:val="00DA73FC"/>
    <w:rsid w:val="00DA740F"/>
    <w:rsid w:val="00DA7851"/>
    <w:rsid w:val="00DB0158"/>
    <w:rsid w:val="00DB04AE"/>
    <w:rsid w:val="00DB06D7"/>
    <w:rsid w:val="00DB07FF"/>
    <w:rsid w:val="00DB1CD5"/>
    <w:rsid w:val="00DB1D63"/>
    <w:rsid w:val="00DB2B88"/>
    <w:rsid w:val="00DB2F1E"/>
    <w:rsid w:val="00DB30E1"/>
    <w:rsid w:val="00DB30ED"/>
    <w:rsid w:val="00DB315C"/>
    <w:rsid w:val="00DB3C45"/>
    <w:rsid w:val="00DB6351"/>
    <w:rsid w:val="00DB640F"/>
    <w:rsid w:val="00DB6711"/>
    <w:rsid w:val="00DB6FCD"/>
    <w:rsid w:val="00DC05AD"/>
    <w:rsid w:val="00DC0A46"/>
    <w:rsid w:val="00DC1403"/>
    <w:rsid w:val="00DC150E"/>
    <w:rsid w:val="00DC168E"/>
    <w:rsid w:val="00DC3FBB"/>
    <w:rsid w:val="00DC480D"/>
    <w:rsid w:val="00DC4BCE"/>
    <w:rsid w:val="00DC4DD3"/>
    <w:rsid w:val="00DC5419"/>
    <w:rsid w:val="00DC5B55"/>
    <w:rsid w:val="00DC68F2"/>
    <w:rsid w:val="00DC6B8C"/>
    <w:rsid w:val="00DC6C81"/>
    <w:rsid w:val="00DC6D5B"/>
    <w:rsid w:val="00DC700D"/>
    <w:rsid w:val="00DC7107"/>
    <w:rsid w:val="00DD0380"/>
    <w:rsid w:val="00DD1116"/>
    <w:rsid w:val="00DD119C"/>
    <w:rsid w:val="00DD234E"/>
    <w:rsid w:val="00DD2B82"/>
    <w:rsid w:val="00DD2BF6"/>
    <w:rsid w:val="00DD305F"/>
    <w:rsid w:val="00DD3B04"/>
    <w:rsid w:val="00DD3CBA"/>
    <w:rsid w:val="00DD408E"/>
    <w:rsid w:val="00DD43A5"/>
    <w:rsid w:val="00DD474C"/>
    <w:rsid w:val="00DD4922"/>
    <w:rsid w:val="00DD5A20"/>
    <w:rsid w:val="00DD5E28"/>
    <w:rsid w:val="00DD6385"/>
    <w:rsid w:val="00DD68E9"/>
    <w:rsid w:val="00DE0751"/>
    <w:rsid w:val="00DE0AFA"/>
    <w:rsid w:val="00DE1E64"/>
    <w:rsid w:val="00DE21DD"/>
    <w:rsid w:val="00DE2A38"/>
    <w:rsid w:val="00DE30E3"/>
    <w:rsid w:val="00DE359E"/>
    <w:rsid w:val="00DE3BF7"/>
    <w:rsid w:val="00DE3E90"/>
    <w:rsid w:val="00DE3FA9"/>
    <w:rsid w:val="00DE4A87"/>
    <w:rsid w:val="00DE4CAB"/>
    <w:rsid w:val="00DE4E28"/>
    <w:rsid w:val="00DE5D86"/>
    <w:rsid w:val="00DE73EA"/>
    <w:rsid w:val="00DE7FED"/>
    <w:rsid w:val="00DF0135"/>
    <w:rsid w:val="00DF01B8"/>
    <w:rsid w:val="00DF08FC"/>
    <w:rsid w:val="00DF0A55"/>
    <w:rsid w:val="00DF0E55"/>
    <w:rsid w:val="00DF13A2"/>
    <w:rsid w:val="00DF155F"/>
    <w:rsid w:val="00DF292D"/>
    <w:rsid w:val="00DF2AF1"/>
    <w:rsid w:val="00DF50F0"/>
    <w:rsid w:val="00DF5749"/>
    <w:rsid w:val="00DF5D4E"/>
    <w:rsid w:val="00DF660D"/>
    <w:rsid w:val="00DF671A"/>
    <w:rsid w:val="00DF75EA"/>
    <w:rsid w:val="00DF76A6"/>
    <w:rsid w:val="00DF76ED"/>
    <w:rsid w:val="00DF7D06"/>
    <w:rsid w:val="00E02A79"/>
    <w:rsid w:val="00E0358B"/>
    <w:rsid w:val="00E03711"/>
    <w:rsid w:val="00E049DD"/>
    <w:rsid w:val="00E05017"/>
    <w:rsid w:val="00E05179"/>
    <w:rsid w:val="00E05943"/>
    <w:rsid w:val="00E05C63"/>
    <w:rsid w:val="00E06656"/>
    <w:rsid w:val="00E07301"/>
    <w:rsid w:val="00E074C7"/>
    <w:rsid w:val="00E103E1"/>
    <w:rsid w:val="00E114D2"/>
    <w:rsid w:val="00E118ED"/>
    <w:rsid w:val="00E11977"/>
    <w:rsid w:val="00E11C2B"/>
    <w:rsid w:val="00E11EA1"/>
    <w:rsid w:val="00E11F4F"/>
    <w:rsid w:val="00E121C6"/>
    <w:rsid w:val="00E12DF3"/>
    <w:rsid w:val="00E13251"/>
    <w:rsid w:val="00E1399B"/>
    <w:rsid w:val="00E159CC"/>
    <w:rsid w:val="00E15EDE"/>
    <w:rsid w:val="00E1600E"/>
    <w:rsid w:val="00E16340"/>
    <w:rsid w:val="00E1640B"/>
    <w:rsid w:val="00E16529"/>
    <w:rsid w:val="00E173DF"/>
    <w:rsid w:val="00E2025A"/>
    <w:rsid w:val="00E202EF"/>
    <w:rsid w:val="00E20459"/>
    <w:rsid w:val="00E20DD5"/>
    <w:rsid w:val="00E21358"/>
    <w:rsid w:val="00E21479"/>
    <w:rsid w:val="00E21ACA"/>
    <w:rsid w:val="00E21B29"/>
    <w:rsid w:val="00E21D4C"/>
    <w:rsid w:val="00E2219C"/>
    <w:rsid w:val="00E22E82"/>
    <w:rsid w:val="00E23003"/>
    <w:rsid w:val="00E2329D"/>
    <w:rsid w:val="00E24507"/>
    <w:rsid w:val="00E2453A"/>
    <w:rsid w:val="00E24C3B"/>
    <w:rsid w:val="00E25737"/>
    <w:rsid w:val="00E25D08"/>
    <w:rsid w:val="00E25F73"/>
    <w:rsid w:val="00E26EEA"/>
    <w:rsid w:val="00E2700B"/>
    <w:rsid w:val="00E2799F"/>
    <w:rsid w:val="00E27C95"/>
    <w:rsid w:val="00E30CD9"/>
    <w:rsid w:val="00E30F43"/>
    <w:rsid w:val="00E31989"/>
    <w:rsid w:val="00E366D8"/>
    <w:rsid w:val="00E369C7"/>
    <w:rsid w:val="00E4066E"/>
    <w:rsid w:val="00E42233"/>
    <w:rsid w:val="00E42556"/>
    <w:rsid w:val="00E42B80"/>
    <w:rsid w:val="00E42BA7"/>
    <w:rsid w:val="00E432AB"/>
    <w:rsid w:val="00E4370A"/>
    <w:rsid w:val="00E444E0"/>
    <w:rsid w:val="00E44920"/>
    <w:rsid w:val="00E44A7D"/>
    <w:rsid w:val="00E44E6C"/>
    <w:rsid w:val="00E45790"/>
    <w:rsid w:val="00E46228"/>
    <w:rsid w:val="00E46E53"/>
    <w:rsid w:val="00E4710A"/>
    <w:rsid w:val="00E4711B"/>
    <w:rsid w:val="00E475A6"/>
    <w:rsid w:val="00E50128"/>
    <w:rsid w:val="00E5206B"/>
    <w:rsid w:val="00E52E3F"/>
    <w:rsid w:val="00E5356C"/>
    <w:rsid w:val="00E5378C"/>
    <w:rsid w:val="00E540A7"/>
    <w:rsid w:val="00E54154"/>
    <w:rsid w:val="00E5428D"/>
    <w:rsid w:val="00E54971"/>
    <w:rsid w:val="00E54C7E"/>
    <w:rsid w:val="00E551FC"/>
    <w:rsid w:val="00E579E9"/>
    <w:rsid w:val="00E612FD"/>
    <w:rsid w:val="00E61302"/>
    <w:rsid w:val="00E6160B"/>
    <w:rsid w:val="00E623FB"/>
    <w:rsid w:val="00E62832"/>
    <w:rsid w:val="00E62FBA"/>
    <w:rsid w:val="00E63908"/>
    <w:rsid w:val="00E63E47"/>
    <w:rsid w:val="00E6530C"/>
    <w:rsid w:val="00E657B6"/>
    <w:rsid w:val="00E657EC"/>
    <w:rsid w:val="00E663AB"/>
    <w:rsid w:val="00E668D3"/>
    <w:rsid w:val="00E66B8E"/>
    <w:rsid w:val="00E67A4D"/>
    <w:rsid w:val="00E67F9A"/>
    <w:rsid w:val="00E7012C"/>
    <w:rsid w:val="00E7099A"/>
    <w:rsid w:val="00E70A73"/>
    <w:rsid w:val="00E713D8"/>
    <w:rsid w:val="00E714CF"/>
    <w:rsid w:val="00E7198C"/>
    <w:rsid w:val="00E71BE2"/>
    <w:rsid w:val="00E723F8"/>
    <w:rsid w:val="00E728A0"/>
    <w:rsid w:val="00E728B9"/>
    <w:rsid w:val="00E72D69"/>
    <w:rsid w:val="00E72F1D"/>
    <w:rsid w:val="00E72F59"/>
    <w:rsid w:val="00E7319D"/>
    <w:rsid w:val="00E733EB"/>
    <w:rsid w:val="00E73487"/>
    <w:rsid w:val="00E74026"/>
    <w:rsid w:val="00E74A6E"/>
    <w:rsid w:val="00E74CE5"/>
    <w:rsid w:val="00E74E75"/>
    <w:rsid w:val="00E7530B"/>
    <w:rsid w:val="00E75B25"/>
    <w:rsid w:val="00E77D69"/>
    <w:rsid w:val="00E77E09"/>
    <w:rsid w:val="00E80AFF"/>
    <w:rsid w:val="00E815D1"/>
    <w:rsid w:val="00E818BC"/>
    <w:rsid w:val="00E81A76"/>
    <w:rsid w:val="00E83647"/>
    <w:rsid w:val="00E847D3"/>
    <w:rsid w:val="00E849D8"/>
    <w:rsid w:val="00E84AC7"/>
    <w:rsid w:val="00E85119"/>
    <w:rsid w:val="00E8734B"/>
    <w:rsid w:val="00E91695"/>
    <w:rsid w:val="00E932FB"/>
    <w:rsid w:val="00E9551F"/>
    <w:rsid w:val="00E9585A"/>
    <w:rsid w:val="00E95964"/>
    <w:rsid w:val="00E95EE5"/>
    <w:rsid w:val="00E96100"/>
    <w:rsid w:val="00E964D3"/>
    <w:rsid w:val="00E97BD3"/>
    <w:rsid w:val="00EA08FD"/>
    <w:rsid w:val="00EA0B49"/>
    <w:rsid w:val="00EA0BFC"/>
    <w:rsid w:val="00EA1999"/>
    <w:rsid w:val="00EA24DA"/>
    <w:rsid w:val="00EA35D9"/>
    <w:rsid w:val="00EA4BA0"/>
    <w:rsid w:val="00EA4FE2"/>
    <w:rsid w:val="00EA5355"/>
    <w:rsid w:val="00EA59A2"/>
    <w:rsid w:val="00EA612F"/>
    <w:rsid w:val="00EA6960"/>
    <w:rsid w:val="00EA716C"/>
    <w:rsid w:val="00EB0216"/>
    <w:rsid w:val="00EB06BB"/>
    <w:rsid w:val="00EB288C"/>
    <w:rsid w:val="00EB3086"/>
    <w:rsid w:val="00EB3878"/>
    <w:rsid w:val="00EB4437"/>
    <w:rsid w:val="00EB556F"/>
    <w:rsid w:val="00EB59E5"/>
    <w:rsid w:val="00EB5C51"/>
    <w:rsid w:val="00EB62B1"/>
    <w:rsid w:val="00EB74CA"/>
    <w:rsid w:val="00EB751F"/>
    <w:rsid w:val="00EB7BA0"/>
    <w:rsid w:val="00EB7D36"/>
    <w:rsid w:val="00EB7E77"/>
    <w:rsid w:val="00EC017A"/>
    <w:rsid w:val="00EC0E0A"/>
    <w:rsid w:val="00EC0E2E"/>
    <w:rsid w:val="00EC1F24"/>
    <w:rsid w:val="00EC2B2E"/>
    <w:rsid w:val="00EC2BC1"/>
    <w:rsid w:val="00EC2EB1"/>
    <w:rsid w:val="00EC3F57"/>
    <w:rsid w:val="00EC50A2"/>
    <w:rsid w:val="00EC5481"/>
    <w:rsid w:val="00EC65C1"/>
    <w:rsid w:val="00ED00B8"/>
    <w:rsid w:val="00ED0892"/>
    <w:rsid w:val="00ED0BB9"/>
    <w:rsid w:val="00ED152A"/>
    <w:rsid w:val="00ED1A2B"/>
    <w:rsid w:val="00ED1A8A"/>
    <w:rsid w:val="00ED1AF0"/>
    <w:rsid w:val="00ED1B42"/>
    <w:rsid w:val="00ED49F6"/>
    <w:rsid w:val="00ED4CC8"/>
    <w:rsid w:val="00ED5DD5"/>
    <w:rsid w:val="00ED6E73"/>
    <w:rsid w:val="00ED72C5"/>
    <w:rsid w:val="00EE163E"/>
    <w:rsid w:val="00EE2B8D"/>
    <w:rsid w:val="00EE2CB9"/>
    <w:rsid w:val="00EE378A"/>
    <w:rsid w:val="00EE37BE"/>
    <w:rsid w:val="00EE3D78"/>
    <w:rsid w:val="00EE4144"/>
    <w:rsid w:val="00EE4F09"/>
    <w:rsid w:val="00EE5033"/>
    <w:rsid w:val="00EE5343"/>
    <w:rsid w:val="00EE5663"/>
    <w:rsid w:val="00EE5D8A"/>
    <w:rsid w:val="00EE6255"/>
    <w:rsid w:val="00EE63FC"/>
    <w:rsid w:val="00EE646D"/>
    <w:rsid w:val="00EF0FC3"/>
    <w:rsid w:val="00EF15AF"/>
    <w:rsid w:val="00EF272C"/>
    <w:rsid w:val="00EF2E44"/>
    <w:rsid w:val="00EF3549"/>
    <w:rsid w:val="00EF3868"/>
    <w:rsid w:val="00EF3CA6"/>
    <w:rsid w:val="00EF42FF"/>
    <w:rsid w:val="00EF64D8"/>
    <w:rsid w:val="00EF6DCA"/>
    <w:rsid w:val="00EF6F3E"/>
    <w:rsid w:val="00F00BB0"/>
    <w:rsid w:val="00F010F3"/>
    <w:rsid w:val="00F01D09"/>
    <w:rsid w:val="00F031E4"/>
    <w:rsid w:val="00F045B7"/>
    <w:rsid w:val="00F04646"/>
    <w:rsid w:val="00F04C8C"/>
    <w:rsid w:val="00F05024"/>
    <w:rsid w:val="00F058C0"/>
    <w:rsid w:val="00F06830"/>
    <w:rsid w:val="00F070E2"/>
    <w:rsid w:val="00F077A4"/>
    <w:rsid w:val="00F10A10"/>
    <w:rsid w:val="00F11385"/>
    <w:rsid w:val="00F1199B"/>
    <w:rsid w:val="00F12709"/>
    <w:rsid w:val="00F13878"/>
    <w:rsid w:val="00F13F64"/>
    <w:rsid w:val="00F14047"/>
    <w:rsid w:val="00F153D3"/>
    <w:rsid w:val="00F15945"/>
    <w:rsid w:val="00F15AB2"/>
    <w:rsid w:val="00F15B14"/>
    <w:rsid w:val="00F16102"/>
    <w:rsid w:val="00F1696A"/>
    <w:rsid w:val="00F16CCD"/>
    <w:rsid w:val="00F1747C"/>
    <w:rsid w:val="00F202E6"/>
    <w:rsid w:val="00F206B1"/>
    <w:rsid w:val="00F20D2B"/>
    <w:rsid w:val="00F21027"/>
    <w:rsid w:val="00F215AE"/>
    <w:rsid w:val="00F217B0"/>
    <w:rsid w:val="00F217B8"/>
    <w:rsid w:val="00F21E34"/>
    <w:rsid w:val="00F221CA"/>
    <w:rsid w:val="00F224BC"/>
    <w:rsid w:val="00F22A82"/>
    <w:rsid w:val="00F23B25"/>
    <w:rsid w:val="00F240CC"/>
    <w:rsid w:val="00F2448E"/>
    <w:rsid w:val="00F24735"/>
    <w:rsid w:val="00F24996"/>
    <w:rsid w:val="00F249BB"/>
    <w:rsid w:val="00F24F53"/>
    <w:rsid w:val="00F2534C"/>
    <w:rsid w:val="00F256FD"/>
    <w:rsid w:val="00F25826"/>
    <w:rsid w:val="00F26817"/>
    <w:rsid w:val="00F26A64"/>
    <w:rsid w:val="00F26D98"/>
    <w:rsid w:val="00F26E0E"/>
    <w:rsid w:val="00F27E2F"/>
    <w:rsid w:val="00F33529"/>
    <w:rsid w:val="00F335D1"/>
    <w:rsid w:val="00F3396E"/>
    <w:rsid w:val="00F3447B"/>
    <w:rsid w:val="00F364A6"/>
    <w:rsid w:val="00F417A8"/>
    <w:rsid w:val="00F42053"/>
    <w:rsid w:val="00F427F0"/>
    <w:rsid w:val="00F430F2"/>
    <w:rsid w:val="00F43666"/>
    <w:rsid w:val="00F438F2"/>
    <w:rsid w:val="00F4393E"/>
    <w:rsid w:val="00F43E74"/>
    <w:rsid w:val="00F43E7C"/>
    <w:rsid w:val="00F443D8"/>
    <w:rsid w:val="00F44476"/>
    <w:rsid w:val="00F445B7"/>
    <w:rsid w:val="00F447A8"/>
    <w:rsid w:val="00F44FFA"/>
    <w:rsid w:val="00F4562D"/>
    <w:rsid w:val="00F45919"/>
    <w:rsid w:val="00F459C9"/>
    <w:rsid w:val="00F46F60"/>
    <w:rsid w:val="00F47713"/>
    <w:rsid w:val="00F5021D"/>
    <w:rsid w:val="00F512C4"/>
    <w:rsid w:val="00F51950"/>
    <w:rsid w:val="00F51D81"/>
    <w:rsid w:val="00F52309"/>
    <w:rsid w:val="00F53092"/>
    <w:rsid w:val="00F545C5"/>
    <w:rsid w:val="00F54B25"/>
    <w:rsid w:val="00F5513B"/>
    <w:rsid w:val="00F553F9"/>
    <w:rsid w:val="00F565A3"/>
    <w:rsid w:val="00F5671D"/>
    <w:rsid w:val="00F57214"/>
    <w:rsid w:val="00F575C8"/>
    <w:rsid w:val="00F57D11"/>
    <w:rsid w:val="00F57FE0"/>
    <w:rsid w:val="00F601EA"/>
    <w:rsid w:val="00F608CA"/>
    <w:rsid w:val="00F60B96"/>
    <w:rsid w:val="00F61AE3"/>
    <w:rsid w:val="00F623DC"/>
    <w:rsid w:val="00F6261F"/>
    <w:rsid w:val="00F62B7E"/>
    <w:rsid w:val="00F63856"/>
    <w:rsid w:val="00F63993"/>
    <w:rsid w:val="00F63AD3"/>
    <w:rsid w:val="00F64683"/>
    <w:rsid w:val="00F654B0"/>
    <w:rsid w:val="00F65D27"/>
    <w:rsid w:val="00F65DDB"/>
    <w:rsid w:val="00F65EDC"/>
    <w:rsid w:val="00F663FE"/>
    <w:rsid w:val="00F672CD"/>
    <w:rsid w:val="00F7051E"/>
    <w:rsid w:val="00F70537"/>
    <w:rsid w:val="00F70BB7"/>
    <w:rsid w:val="00F70E26"/>
    <w:rsid w:val="00F712EB"/>
    <w:rsid w:val="00F72233"/>
    <w:rsid w:val="00F72E84"/>
    <w:rsid w:val="00F735FB"/>
    <w:rsid w:val="00F77BFA"/>
    <w:rsid w:val="00F77FFE"/>
    <w:rsid w:val="00F80756"/>
    <w:rsid w:val="00F80872"/>
    <w:rsid w:val="00F809C4"/>
    <w:rsid w:val="00F8233E"/>
    <w:rsid w:val="00F828CA"/>
    <w:rsid w:val="00F82CE8"/>
    <w:rsid w:val="00F848CA"/>
    <w:rsid w:val="00F856D6"/>
    <w:rsid w:val="00F85F32"/>
    <w:rsid w:val="00F867B5"/>
    <w:rsid w:val="00F86B46"/>
    <w:rsid w:val="00F86BB1"/>
    <w:rsid w:val="00F87532"/>
    <w:rsid w:val="00F8760F"/>
    <w:rsid w:val="00F90176"/>
    <w:rsid w:val="00F902F4"/>
    <w:rsid w:val="00F90CAE"/>
    <w:rsid w:val="00F90FA2"/>
    <w:rsid w:val="00F9156F"/>
    <w:rsid w:val="00F92DDD"/>
    <w:rsid w:val="00F93268"/>
    <w:rsid w:val="00F9341E"/>
    <w:rsid w:val="00F93662"/>
    <w:rsid w:val="00F93C0E"/>
    <w:rsid w:val="00F94262"/>
    <w:rsid w:val="00F94BDE"/>
    <w:rsid w:val="00F95C3A"/>
    <w:rsid w:val="00F966BD"/>
    <w:rsid w:val="00F971AE"/>
    <w:rsid w:val="00F971C6"/>
    <w:rsid w:val="00F9769E"/>
    <w:rsid w:val="00F97C87"/>
    <w:rsid w:val="00FA00AC"/>
    <w:rsid w:val="00FA0BC8"/>
    <w:rsid w:val="00FA0BDB"/>
    <w:rsid w:val="00FA0EBD"/>
    <w:rsid w:val="00FA13DA"/>
    <w:rsid w:val="00FA1583"/>
    <w:rsid w:val="00FA1A8B"/>
    <w:rsid w:val="00FA38A0"/>
    <w:rsid w:val="00FA3BD0"/>
    <w:rsid w:val="00FA481E"/>
    <w:rsid w:val="00FA4E82"/>
    <w:rsid w:val="00FA595A"/>
    <w:rsid w:val="00FA5B4B"/>
    <w:rsid w:val="00FA5F85"/>
    <w:rsid w:val="00FA667E"/>
    <w:rsid w:val="00FA7890"/>
    <w:rsid w:val="00FA79C9"/>
    <w:rsid w:val="00FA7A65"/>
    <w:rsid w:val="00FB0BA3"/>
    <w:rsid w:val="00FB0F19"/>
    <w:rsid w:val="00FB2EFC"/>
    <w:rsid w:val="00FB42A4"/>
    <w:rsid w:val="00FB50BF"/>
    <w:rsid w:val="00FB524F"/>
    <w:rsid w:val="00FB58C6"/>
    <w:rsid w:val="00FB58EC"/>
    <w:rsid w:val="00FB71CF"/>
    <w:rsid w:val="00FB71DF"/>
    <w:rsid w:val="00FB7964"/>
    <w:rsid w:val="00FB7AFB"/>
    <w:rsid w:val="00FC0B79"/>
    <w:rsid w:val="00FC11FD"/>
    <w:rsid w:val="00FC184E"/>
    <w:rsid w:val="00FC1A7F"/>
    <w:rsid w:val="00FC1F14"/>
    <w:rsid w:val="00FC2469"/>
    <w:rsid w:val="00FC2BC9"/>
    <w:rsid w:val="00FC2D34"/>
    <w:rsid w:val="00FC37BC"/>
    <w:rsid w:val="00FC4297"/>
    <w:rsid w:val="00FC56B5"/>
    <w:rsid w:val="00FC57F0"/>
    <w:rsid w:val="00FC6007"/>
    <w:rsid w:val="00FC67B4"/>
    <w:rsid w:val="00FC6A0E"/>
    <w:rsid w:val="00FC708C"/>
    <w:rsid w:val="00FC712B"/>
    <w:rsid w:val="00FC7717"/>
    <w:rsid w:val="00FD032B"/>
    <w:rsid w:val="00FD0ED1"/>
    <w:rsid w:val="00FD16C5"/>
    <w:rsid w:val="00FD2EDA"/>
    <w:rsid w:val="00FD32A5"/>
    <w:rsid w:val="00FD32B7"/>
    <w:rsid w:val="00FD3988"/>
    <w:rsid w:val="00FD4654"/>
    <w:rsid w:val="00FD4723"/>
    <w:rsid w:val="00FD4991"/>
    <w:rsid w:val="00FD55E2"/>
    <w:rsid w:val="00FD59CA"/>
    <w:rsid w:val="00FD5C6E"/>
    <w:rsid w:val="00FD6570"/>
    <w:rsid w:val="00FD7982"/>
    <w:rsid w:val="00FE02E0"/>
    <w:rsid w:val="00FE0403"/>
    <w:rsid w:val="00FE0EAE"/>
    <w:rsid w:val="00FE11B5"/>
    <w:rsid w:val="00FE1428"/>
    <w:rsid w:val="00FE22A9"/>
    <w:rsid w:val="00FE23A8"/>
    <w:rsid w:val="00FE33D7"/>
    <w:rsid w:val="00FE3EA4"/>
    <w:rsid w:val="00FE4455"/>
    <w:rsid w:val="00FE446F"/>
    <w:rsid w:val="00FE59EA"/>
    <w:rsid w:val="00FE63F8"/>
    <w:rsid w:val="00FE66E0"/>
    <w:rsid w:val="00FE6E4D"/>
    <w:rsid w:val="00FE7A43"/>
    <w:rsid w:val="00FE7D31"/>
    <w:rsid w:val="00FF0BEE"/>
    <w:rsid w:val="00FF0D91"/>
    <w:rsid w:val="00FF1A24"/>
    <w:rsid w:val="00FF1BFF"/>
    <w:rsid w:val="00FF28E3"/>
    <w:rsid w:val="00FF3D3F"/>
    <w:rsid w:val="00FF5401"/>
    <w:rsid w:val="00FF5897"/>
    <w:rsid w:val="00FF696D"/>
    <w:rsid w:val="00FF6988"/>
    <w:rsid w:val="00FF6C01"/>
    <w:rsid w:val="74F50B4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nhideWhenUsed="0" w:uiPriority="0" w:semiHidden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99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3"/>
    <w:qFormat/>
    <w:uiPriority w:val="0"/>
    <w:pPr>
      <w:keepNext/>
      <w:keepLines/>
      <w:numPr>
        <w:ilvl w:val="1"/>
        <w:numId w:val="1"/>
      </w:numPr>
      <w:spacing w:before="240" w:after="120" w:line="415" w:lineRule="auto"/>
      <w:jc w:val="left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92"/>
    <w:qFormat/>
    <w:uiPriority w:val="0"/>
    <w:pPr>
      <w:keepNext/>
      <w:keepLines/>
      <w:numPr>
        <w:ilvl w:val="2"/>
        <w:numId w:val="1"/>
      </w:numPr>
      <w:spacing w:before="240" w:after="120" w:line="415" w:lineRule="auto"/>
      <w:jc w:val="left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40" w:after="120" w:line="377" w:lineRule="auto"/>
      <w:jc w:val="left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Arial" w:hAnsi="Arial" w:eastAsia="黑体"/>
      <w:b/>
      <w:bCs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jc w:val="left"/>
      <w:outlineLvl w:val="6"/>
    </w:pPr>
    <w:rPr>
      <w:b/>
      <w:bCs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jc w:val="left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jc w:val="left"/>
      <w:outlineLvl w:val="8"/>
    </w:pPr>
    <w:rPr>
      <w:rFonts w:ascii="Arial" w:hAnsi="Arial" w:eastAsia="黑体"/>
      <w:szCs w:val="21"/>
    </w:rPr>
  </w:style>
  <w:style w:type="character" w:default="1" w:styleId="38">
    <w:name w:val="Default Paragraph Font"/>
    <w:semiHidden/>
    <w:unhideWhenUsed/>
    <w:uiPriority w:val="1"/>
  </w:style>
  <w:style w:type="table" w:default="1" w:styleId="4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uiPriority w:val="0"/>
    <w:pPr>
      <w:ind w:firstLine="0"/>
    </w:pPr>
    <w:rPr>
      <w:b/>
      <w:bCs/>
    </w:rPr>
  </w:style>
  <w:style w:type="paragraph" w:styleId="12">
    <w:name w:val="annotation text"/>
    <w:basedOn w:val="1"/>
    <w:semiHidden/>
    <w:qFormat/>
    <w:uiPriority w:val="0"/>
    <w:pPr>
      <w:ind w:firstLine="482"/>
      <w:jc w:val="left"/>
    </w:pPr>
  </w:style>
  <w:style w:type="paragraph" w:styleId="13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4">
    <w:name w:val="Body Text First Indent"/>
    <w:basedOn w:val="1"/>
    <w:qFormat/>
    <w:uiPriority w:val="0"/>
    <w:pPr>
      <w:spacing w:after="120"/>
      <w:ind w:firstLine="200" w:firstLineChars="200"/>
    </w:pPr>
  </w:style>
  <w:style w:type="paragraph" w:styleId="15">
    <w:name w:val="List Number 2"/>
    <w:basedOn w:val="1"/>
    <w:uiPriority w:val="0"/>
    <w:pPr>
      <w:tabs>
        <w:tab w:val="left" w:pos="814"/>
      </w:tabs>
      <w:ind w:left="814" w:hanging="360"/>
    </w:pPr>
  </w:style>
  <w:style w:type="paragraph" w:styleId="16">
    <w:name w:val="Normal Indent"/>
    <w:basedOn w:val="1"/>
    <w:qFormat/>
    <w:uiPriority w:val="0"/>
    <w:pPr>
      <w:spacing w:line="300" w:lineRule="auto"/>
      <w:ind w:firstLine="482"/>
      <w:jc w:val="left"/>
    </w:pPr>
    <w:rPr>
      <w:szCs w:val="20"/>
    </w:rPr>
  </w:style>
  <w:style w:type="paragraph" w:styleId="17">
    <w:name w:val="caption"/>
    <w:basedOn w:val="1"/>
    <w:next w:val="1"/>
    <w:qFormat/>
    <w:uiPriority w:val="0"/>
    <w:pPr>
      <w:spacing w:before="152" w:after="160" w:line="240" w:lineRule="auto"/>
    </w:pPr>
    <w:rPr>
      <w:rFonts w:ascii="Arial" w:hAnsi="Arial" w:eastAsia="黑体" w:cs="Arial"/>
      <w:sz w:val="20"/>
      <w:szCs w:val="20"/>
    </w:rPr>
  </w:style>
  <w:style w:type="paragraph" w:styleId="18">
    <w:name w:val="List Bullet"/>
    <w:basedOn w:val="1"/>
    <w:uiPriority w:val="0"/>
    <w:pPr>
      <w:widowControl/>
      <w:jc w:val="left"/>
    </w:pPr>
    <w:rPr>
      <w:kern w:val="0"/>
    </w:rPr>
  </w:style>
  <w:style w:type="paragraph" w:styleId="19">
    <w:name w:val="Document Map"/>
    <w:basedOn w:val="1"/>
    <w:semiHidden/>
    <w:uiPriority w:val="0"/>
    <w:pPr>
      <w:shd w:val="clear" w:color="auto" w:fill="000080"/>
    </w:pPr>
  </w:style>
  <w:style w:type="paragraph" w:styleId="20">
    <w:name w:val="Body Text"/>
    <w:basedOn w:val="1"/>
    <w:link w:val="109"/>
    <w:qFormat/>
    <w:uiPriority w:val="0"/>
    <w:pPr>
      <w:widowControl/>
      <w:spacing w:after="120"/>
      <w:ind w:firstLine="482"/>
      <w:jc w:val="left"/>
    </w:pPr>
    <w:rPr>
      <w:kern w:val="0"/>
    </w:rPr>
  </w:style>
  <w:style w:type="paragraph" w:styleId="21">
    <w:name w:val="Body Text Indent"/>
    <w:basedOn w:val="1"/>
    <w:qFormat/>
    <w:uiPriority w:val="0"/>
    <w:pPr>
      <w:ind w:firstLine="480"/>
    </w:pPr>
    <w:rPr>
      <w:color w:val="FF6600"/>
      <w:lang w:val="en-GB"/>
    </w:rPr>
  </w:style>
  <w:style w:type="paragraph" w:styleId="22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23">
    <w:name w:val="toc 3"/>
    <w:basedOn w:val="1"/>
    <w:next w:val="1"/>
    <w:uiPriority w:val="39"/>
    <w:pPr>
      <w:ind w:left="480"/>
      <w:jc w:val="left"/>
    </w:pPr>
    <w:rPr>
      <w:i/>
      <w:iCs/>
      <w:sz w:val="20"/>
      <w:szCs w:val="20"/>
    </w:rPr>
  </w:style>
  <w:style w:type="paragraph" w:styleId="24">
    <w:name w:val="toc 8"/>
    <w:basedOn w:val="1"/>
    <w:next w:val="1"/>
    <w:semiHidden/>
    <w:uiPriority w:val="0"/>
    <w:pPr>
      <w:ind w:left="1680"/>
      <w:jc w:val="left"/>
    </w:pPr>
    <w:rPr>
      <w:sz w:val="18"/>
      <w:szCs w:val="18"/>
    </w:rPr>
  </w:style>
  <w:style w:type="paragraph" w:styleId="25">
    <w:name w:val="Body Text Indent 2"/>
    <w:basedOn w:val="1"/>
    <w:qFormat/>
    <w:uiPriority w:val="0"/>
    <w:pPr>
      <w:widowControl/>
      <w:ind w:firstLine="480" w:firstLineChars="200"/>
      <w:jc w:val="left"/>
    </w:pPr>
    <w:rPr>
      <w:kern w:val="0"/>
    </w:rPr>
  </w:style>
  <w:style w:type="paragraph" w:styleId="26">
    <w:name w:val="Balloon Text"/>
    <w:basedOn w:val="1"/>
    <w:semiHidden/>
    <w:uiPriority w:val="0"/>
    <w:rPr>
      <w:sz w:val="18"/>
      <w:szCs w:val="18"/>
    </w:rPr>
  </w:style>
  <w:style w:type="paragraph" w:styleId="27">
    <w:name w:val="footer"/>
    <w:basedOn w:val="1"/>
    <w:link w:val="70"/>
    <w:uiPriority w:val="0"/>
    <w:pPr>
      <w:tabs>
        <w:tab w:val="center" w:pos="4153"/>
        <w:tab w:val="right" w:pos="8306"/>
      </w:tabs>
      <w:ind w:firstLine="482"/>
      <w:jc w:val="left"/>
    </w:pPr>
  </w:style>
  <w:style w:type="paragraph" w:styleId="28">
    <w:name w:val="Body Text First Indent 2"/>
    <w:basedOn w:val="21"/>
    <w:qFormat/>
    <w:uiPriority w:val="0"/>
    <w:pPr>
      <w:spacing w:after="120"/>
      <w:ind w:left="420" w:leftChars="200" w:firstLine="420" w:firstLineChars="200"/>
    </w:pPr>
    <w:rPr>
      <w:color w:val="auto"/>
      <w:lang w:val="en-US"/>
    </w:rPr>
  </w:style>
  <w:style w:type="paragraph" w:styleId="29">
    <w:name w:val="header"/>
    <w:basedOn w:val="1"/>
    <w:qFormat/>
    <w:uiPriority w:val="0"/>
    <w:pPr>
      <w:pBdr>
        <w:bottom w:val="single" w:color="auto" w:sz="4" w:space="1"/>
      </w:pBdr>
      <w:tabs>
        <w:tab w:val="center" w:pos="4153"/>
        <w:tab w:val="right" w:pos="8306"/>
      </w:tabs>
      <w:ind w:firstLine="482"/>
      <w:jc w:val="left"/>
    </w:pPr>
    <w:rPr>
      <w:sz w:val="18"/>
    </w:rPr>
  </w:style>
  <w:style w:type="paragraph" w:styleId="30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1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32">
    <w:name w:val="footnote text"/>
    <w:basedOn w:val="1"/>
    <w:semiHidden/>
    <w:uiPriority w:val="0"/>
    <w:pPr>
      <w:snapToGrid w:val="0"/>
      <w:jc w:val="left"/>
    </w:pPr>
    <w:rPr>
      <w:sz w:val="18"/>
      <w:szCs w:val="18"/>
    </w:rPr>
  </w:style>
  <w:style w:type="paragraph" w:styleId="33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34">
    <w:name w:val="toc 2"/>
    <w:basedOn w:val="1"/>
    <w:next w:val="1"/>
    <w:qFormat/>
    <w:uiPriority w:val="39"/>
    <w:pPr>
      <w:tabs>
        <w:tab w:val="left" w:pos="720"/>
        <w:tab w:val="right" w:leader="dot" w:pos="8296"/>
      </w:tabs>
      <w:ind w:left="240"/>
      <w:jc w:val="left"/>
    </w:pPr>
    <w:rPr>
      <w:rFonts w:ascii="宋体" w:hAnsi="宋体"/>
      <w:smallCaps/>
      <w:sz w:val="20"/>
      <w:szCs w:val="20"/>
    </w:rPr>
  </w:style>
  <w:style w:type="paragraph" w:styleId="35">
    <w:name w:val="toc 9"/>
    <w:basedOn w:val="1"/>
    <w:next w:val="1"/>
    <w:semiHidden/>
    <w:uiPriority w:val="0"/>
    <w:pPr>
      <w:ind w:left="1920"/>
      <w:jc w:val="left"/>
    </w:pPr>
    <w:rPr>
      <w:sz w:val="18"/>
      <w:szCs w:val="18"/>
    </w:rPr>
  </w:style>
  <w:style w:type="paragraph" w:styleId="36">
    <w:name w:val="Body Text 2"/>
    <w:basedOn w:val="1"/>
    <w:qFormat/>
    <w:uiPriority w:val="0"/>
    <w:pPr>
      <w:autoSpaceDE w:val="0"/>
      <w:autoSpaceDN w:val="0"/>
      <w:adjustRightInd w:val="0"/>
      <w:spacing w:line="240" w:lineRule="auto"/>
    </w:pPr>
    <w:rPr>
      <w:rFonts w:ascii="Arial Narrow" w:hAnsi="Arial Narrow"/>
      <w:i/>
      <w:iCs/>
      <w:color w:val="000000"/>
      <w:sz w:val="32"/>
      <w:szCs w:val="32"/>
    </w:rPr>
  </w:style>
  <w:style w:type="paragraph" w:styleId="37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styleId="39">
    <w:name w:val="Strong"/>
    <w:basedOn w:val="38"/>
    <w:qFormat/>
    <w:uiPriority w:val="22"/>
    <w:rPr>
      <w:b/>
      <w:bCs/>
    </w:rPr>
  </w:style>
  <w:style w:type="character" w:styleId="40">
    <w:name w:val="page number"/>
    <w:basedOn w:val="38"/>
    <w:qFormat/>
    <w:uiPriority w:val="0"/>
  </w:style>
  <w:style w:type="character" w:styleId="41">
    <w:name w:val="Emphasis"/>
    <w:basedOn w:val="38"/>
    <w:qFormat/>
    <w:uiPriority w:val="0"/>
    <w:rPr>
      <w:color w:val="CC0033"/>
    </w:rPr>
  </w:style>
  <w:style w:type="character" w:styleId="42">
    <w:name w:val="HTML Typewriter"/>
    <w:basedOn w:val="38"/>
    <w:uiPriority w:val="0"/>
    <w:rPr>
      <w:rFonts w:ascii="宋体" w:hAnsi="宋体" w:eastAsia="宋体" w:cs="宋体"/>
      <w:sz w:val="24"/>
      <w:szCs w:val="24"/>
    </w:rPr>
  </w:style>
  <w:style w:type="character" w:styleId="43">
    <w:name w:val="Hyperlink"/>
    <w:basedOn w:val="38"/>
    <w:uiPriority w:val="99"/>
    <w:rPr>
      <w:color w:val="0000FF"/>
      <w:u w:val="single"/>
    </w:rPr>
  </w:style>
  <w:style w:type="character" w:styleId="44">
    <w:name w:val="annotation reference"/>
    <w:basedOn w:val="38"/>
    <w:semiHidden/>
    <w:uiPriority w:val="0"/>
    <w:rPr>
      <w:sz w:val="21"/>
      <w:szCs w:val="21"/>
    </w:rPr>
  </w:style>
  <w:style w:type="character" w:styleId="45">
    <w:name w:val="footnote reference"/>
    <w:basedOn w:val="38"/>
    <w:semiHidden/>
    <w:uiPriority w:val="0"/>
    <w:rPr>
      <w:vertAlign w:val="superscript"/>
    </w:rPr>
  </w:style>
  <w:style w:type="character" w:styleId="46">
    <w:name w:val="HTML Sample"/>
    <w:basedOn w:val="38"/>
    <w:semiHidden/>
    <w:unhideWhenUsed/>
    <w:uiPriority w:val="99"/>
    <w:rPr>
      <w:rFonts w:ascii="宋体" w:hAnsi="宋体" w:eastAsia="宋体" w:cs="宋体"/>
    </w:rPr>
  </w:style>
  <w:style w:type="table" w:styleId="48">
    <w:name w:val="Table Grid"/>
    <w:basedOn w:val="4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9">
    <w:name w:val="小标题"/>
    <w:basedOn w:val="1"/>
    <w:qFormat/>
    <w:uiPriority w:val="0"/>
    <w:pPr>
      <w:widowControl/>
      <w:ind w:firstLine="482"/>
      <w:jc w:val="left"/>
    </w:pPr>
    <w:rPr>
      <w:b/>
      <w:kern w:val="0"/>
    </w:rPr>
  </w:style>
  <w:style w:type="paragraph" w:customStyle="1" w:styleId="50">
    <w:name w:val="大圆点标题"/>
    <w:basedOn w:val="18"/>
    <w:qFormat/>
    <w:uiPriority w:val="0"/>
    <w:pPr>
      <w:tabs>
        <w:tab w:val="left" w:pos="900"/>
        <w:tab w:val="left" w:pos="1202"/>
      </w:tabs>
      <w:ind w:left="907" w:hanging="425"/>
    </w:pPr>
  </w:style>
  <w:style w:type="paragraph" w:customStyle="1" w:styleId="51">
    <w:name w:val="表格"/>
    <w:basedOn w:val="1"/>
    <w:uiPriority w:val="0"/>
    <w:pPr>
      <w:widowControl/>
      <w:jc w:val="center"/>
    </w:pPr>
    <w:rPr>
      <w:kern w:val="0"/>
    </w:rPr>
  </w:style>
  <w:style w:type="paragraph" w:customStyle="1" w:styleId="52">
    <w:name w:val="xl33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/>
      <w:jc w:val="left"/>
      <w:textAlignment w:val="top"/>
    </w:pPr>
    <w:rPr>
      <w:rFonts w:ascii="Arial Unicode MS" w:hAnsi="Arial Unicode MS"/>
      <w:kern w:val="0"/>
    </w:rPr>
  </w:style>
  <w:style w:type="paragraph" w:customStyle="1" w:styleId="53">
    <w:name w:val="正文缩进2文字"/>
    <w:basedOn w:val="1"/>
    <w:qFormat/>
    <w:uiPriority w:val="0"/>
    <w:pPr>
      <w:spacing w:beforeLines="50" w:afterLines="50"/>
      <w:ind w:firstLine="200" w:firstLineChars="200"/>
    </w:pPr>
  </w:style>
  <w:style w:type="paragraph" w:customStyle="1" w:styleId="54">
    <w:name w:val="小五正文"/>
    <w:basedOn w:val="1"/>
    <w:qFormat/>
    <w:uiPriority w:val="0"/>
    <w:pPr>
      <w:ind w:firstLine="420" w:firstLineChars="200"/>
    </w:pPr>
  </w:style>
  <w:style w:type="paragraph" w:customStyle="1" w:styleId="55">
    <w:name w:val="l18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Arial Unicode MS" w:hAnsi="Arial Unicode MS" w:eastAsia="Arial Unicode MS"/>
      <w:kern w:val="0"/>
    </w:rPr>
  </w:style>
  <w:style w:type="paragraph" w:customStyle="1" w:styleId="56">
    <w:name w:val="contentnoteheader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Arial Unicode MS" w:hAnsi="Arial Unicode MS" w:eastAsia="Arial Unicode MS"/>
      <w:kern w:val="0"/>
    </w:rPr>
  </w:style>
  <w:style w:type="paragraph" w:customStyle="1" w:styleId="57">
    <w:name w:val="bullets (T)"/>
    <w:basedOn w:val="1"/>
    <w:qFormat/>
    <w:uiPriority w:val="0"/>
    <w:pPr>
      <w:tabs>
        <w:tab w:val="left" w:pos="360"/>
      </w:tabs>
      <w:spacing w:after="100" w:line="240" w:lineRule="exact"/>
      <w:ind w:left="360" w:hanging="360"/>
    </w:pPr>
    <w:rPr>
      <w:snapToGrid w:val="0"/>
      <w:color w:val="000000"/>
      <w:sz w:val="20"/>
      <w:szCs w:val="20"/>
    </w:rPr>
  </w:style>
  <w:style w:type="paragraph" w:customStyle="1" w:styleId="58">
    <w:name w:val="稿件版本"/>
    <w:basedOn w:val="1"/>
    <w:qFormat/>
    <w:uiPriority w:val="0"/>
    <w:pPr>
      <w:spacing w:line="240" w:lineRule="auto"/>
      <w:jc w:val="center"/>
    </w:pPr>
    <w:rPr>
      <w:rFonts w:ascii="楷体_GB2312" w:eastAsia="楷体_GB2312" w:cs="宋体"/>
      <w:szCs w:val="20"/>
    </w:rPr>
  </w:style>
  <w:style w:type="paragraph" w:customStyle="1" w:styleId="59">
    <w:name w:val="文档标题"/>
    <w:basedOn w:val="1"/>
    <w:qFormat/>
    <w:uiPriority w:val="0"/>
    <w:pPr>
      <w:pBdr>
        <w:top w:val="thinThickSmallGap" w:color="auto" w:sz="24" w:space="1"/>
        <w:bottom w:val="thickThinSmallGap" w:color="auto" w:sz="24" w:space="1"/>
      </w:pBdr>
      <w:spacing w:line="240" w:lineRule="auto"/>
      <w:jc w:val="center"/>
    </w:pPr>
    <w:rPr>
      <w:rFonts w:eastAsia="楷体_GB2312" w:cs="宋体"/>
      <w:b/>
      <w:sz w:val="36"/>
      <w:szCs w:val="20"/>
    </w:rPr>
  </w:style>
  <w:style w:type="paragraph" w:customStyle="1" w:styleId="60">
    <w:name w:val="文档副标题"/>
    <w:basedOn w:val="1"/>
    <w:uiPriority w:val="0"/>
    <w:pPr>
      <w:spacing w:line="240" w:lineRule="auto"/>
      <w:jc w:val="center"/>
    </w:pPr>
    <w:rPr>
      <w:rFonts w:ascii="楷体_GB2312" w:hAnsi="楷体_GB2312" w:eastAsia="楷体_GB2312" w:cs="宋体"/>
      <w:b/>
      <w:bCs/>
      <w:sz w:val="28"/>
      <w:szCs w:val="20"/>
    </w:rPr>
  </w:style>
  <w:style w:type="paragraph" w:customStyle="1" w:styleId="61">
    <w:name w:val="样式 标题 3 + 四号 行距: 单倍行距"/>
    <w:basedOn w:val="4"/>
    <w:uiPriority w:val="0"/>
    <w:pPr>
      <w:keepNext w:val="0"/>
      <w:spacing w:before="260" w:after="260" w:line="240" w:lineRule="auto"/>
      <w:jc w:val="both"/>
    </w:pPr>
    <w:rPr>
      <w:rFonts w:cs="宋体"/>
      <w:sz w:val="28"/>
      <w:szCs w:val="20"/>
    </w:rPr>
  </w:style>
  <w:style w:type="paragraph" w:customStyle="1" w:styleId="62">
    <w:name w:val="4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63">
    <w:name w:val="正文2文字缩进"/>
    <w:basedOn w:val="1"/>
    <w:qFormat/>
    <w:uiPriority w:val="0"/>
    <w:pPr>
      <w:ind w:right="210" w:firstLine="200" w:firstLineChars="200"/>
    </w:pPr>
  </w:style>
  <w:style w:type="paragraph" w:customStyle="1" w:styleId="64">
    <w:name w:val="Char Char Char1"/>
    <w:basedOn w:val="1"/>
    <w:qFormat/>
    <w:uiPriority w:val="0"/>
    <w:pPr>
      <w:spacing w:line="240" w:lineRule="auto"/>
      <w:ind w:firstLine="200" w:firstLineChars="200"/>
    </w:pPr>
    <w:rPr>
      <w:rFonts w:ascii="Tahoma" w:hAnsi="Tahoma"/>
      <w:szCs w:val="20"/>
    </w:rPr>
  </w:style>
  <w:style w:type="paragraph" w:customStyle="1" w:styleId="65">
    <w:name w:val="statenumter"/>
    <w:basedOn w:val="1"/>
    <w:uiPriority w:val="0"/>
    <w:pPr>
      <w:adjustRightInd w:val="0"/>
    </w:pPr>
    <w:rPr>
      <w:rFonts w:hint="eastAsia" w:ascii="宋体"/>
      <w:kern w:val="0"/>
      <w:szCs w:val="20"/>
    </w:rPr>
  </w:style>
  <w:style w:type="paragraph" w:customStyle="1" w:styleId="66">
    <w:name w:val="样式 标题 1 + 四号 行距: 单倍行距"/>
    <w:basedOn w:val="2"/>
    <w:qFormat/>
    <w:uiPriority w:val="0"/>
    <w:pPr>
      <w:keepNext w:val="0"/>
      <w:spacing w:line="240" w:lineRule="auto"/>
      <w:ind w:left="431" w:hanging="431"/>
      <w:jc w:val="both"/>
    </w:pPr>
    <w:rPr>
      <w:rFonts w:cs="宋体"/>
      <w:sz w:val="28"/>
      <w:szCs w:val="20"/>
    </w:rPr>
  </w:style>
  <w:style w:type="paragraph" w:customStyle="1" w:styleId="67">
    <w:name w:val="样式 标题 2 + 四号 行距: 单倍行距"/>
    <w:basedOn w:val="3"/>
    <w:qFormat/>
    <w:uiPriority w:val="0"/>
    <w:pPr>
      <w:keepNext w:val="0"/>
      <w:spacing w:before="260" w:after="260" w:line="240" w:lineRule="auto"/>
      <w:jc w:val="both"/>
    </w:pPr>
    <w:rPr>
      <w:rFonts w:cs="宋体"/>
      <w:sz w:val="28"/>
      <w:szCs w:val="20"/>
    </w:rPr>
  </w:style>
  <w:style w:type="paragraph" w:customStyle="1" w:styleId="68">
    <w:name w:val="报告正文"/>
    <w:basedOn w:val="1"/>
    <w:link w:val="69"/>
    <w:qFormat/>
    <w:uiPriority w:val="0"/>
    <w:pPr>
      <w:widowControl/>
      <w:overflowPunct w:val="0"/>
      <w:autoSpaceDE w:val="0"/>
      <w:autoSpaceDN w:val="0"/>
      <w:adjustRightInd w:val="0"/>
      <w:spacing w:before="24" w:after="72"/>
      <w:textAlignment w:val="baseline"/>
    </w:pPr>
    <w:rPr>
      <w:rFonts w:ascii="宋体" w:hAnsi="宋体"/>
      <w:kern w:val="0"/>
      <w:sz w:val="21"/>
      <w:szCs w:val="21"/>
    </w:rPr>
  </w:style>
  <w:style w:type="character" w:customStyle="1" w:styleId="69">
    <w:name w:val="报告正文 Char"/>
    <w:basedOn w:val="38"/>
    <w:link w:val="68"/>
    <w:qFormat/>
    <w:uiPriority w:val="0"/>
    <w:rPr>
      <w:rFonts w:ascii="宋体" w:hAnsi="宋体" w:eastAsia="宋体"/>
      <w:sz w:val="21"/>
      <w:szCs w:val="21"/>
      <w:lang w:val="en-US" w:eastAsia="zh-CN" w:bidi="ar-SA"/>
    </w:rPr>
  </w:style>
  <w:style w:type="character" w:customStyle="1" w:styleId="70">
    <w:name w:val="页脚 Char"/>
    <w:basedOn w:val="38"/>
    <w:link w:val="27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71">
    <w:name w:val="样式 (西文) 宋体 首行缩进:  0 字符"/>
    <w:basedOn w:val="15"/>
    <w:uiPriority w:val="0"/>
    <w:pPr>
      <w:tabs>
        <w:tab w:val="clear" w:pos="814"/>
      </w:tabs>
      <w:adjustRightInd w:val="0"/>
      <w:spacing w:line="300" w:lineRule="auto"/>
      <w:ind w:left="0" w:firstLine="0"/>
      <w:textAlignment w:val="baseline"/>
    </w:pPr>
    <w:rPr>
      <w:rFonts w:ascii="宋体" w:hAnsi="宋体" w:cs="宋体"/>
      <w:kern w:val="0"/>
      <w:szCs w:val="20"/>
    </w:rPr>
  </w:style>
  <w:style w:type="paragraph" w:customStyle="1" w:styleId="72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73">
    <w:name w:val="文档正文"/>
    <w:basedOn w:val="1"/>
    <w:uiPriority w:val="0"/>
    <w:pPr>
      <w:adjustRightInd w:val="0"/>
      <w:spacing w:line="480" w:lineRule="atLeast"/>
      <w:ind w:firstLine="567"/>
      <w:textAlignment w:val="baseline"/>
    </w:pPr>
    <w:rPr>
      <w:rFonts w:ascii="仿宋_GB2312" w:eastAsia="仿宋_GB2312"/>
      <w:kern w:val="0"/>
      <w:sz w:val="28"/>
      <w:szCs w:val="20"/>
    </w:rPr>
  </w:style>
  <w:style w:type="character" w:customStyle="1" w:styleId="74">
    <w:name w:val="std nobr"/>
    <w:basedOn w:val="38"/>
    <w:uiPriority w:val="0"/>
  </w:style>
  <w:style w:type="paragraph" w:customStyle="1" w:styleId="75">
    <w:name w:val="Cover2-revision"/>
    <w:basedOn w:val="1"/>
    <w:next w:val="1"/>
    <w:uiPriority w:val="0"/>
    <w:pPr>
      <w:widowControl/>
      <w:spacing w:before="60" w:line="312" w:lineRule="auto"/>
      <w:jc w:val="center"/>
    </w:pPr>
    <w:rPr>
      <w:b/>
      <w:kern w:val="0"/>
      <w:sz w:val="28"/>
      <w:szCs w:val="20"/>
      <w:lang w:eastAsia="en-US"/>
    </w:rPr>
  </w:style>
  <w:style w:type="paragraph" w:customStyle="1" w:styleId="76">
    <w:name w:val="默认段落字体 Para Char Char Char Char Char Char Char Char Char Char"/>
    <w:basedOn w:val="19"/>
    <w:uiPriority w:val="0"/>
    <w:pPr>
      <w:spacing w:line="240" w:lineRule="auto"/>
    </w:pPr>
    <w:rPr>
      <w:rFonts w:ascii="Tahoma" w:hAnsi="Tahoma"/>
    </w:rPr>
  </w:style>
  <w:style w:type="paragraph" w:customStyle="1" w:styleId="77">
    <w:name w:val="Char1"/>
    <w:basedOn w:val="19"/>
    <w:uiPriority w:val="0"/>
    <w:pPr>
      <w:spacing w:line="240" w:lineRule="auto"/>
    </w:pPr>
    <w:rPr>
      <w:rFonts w:ascii="Tahoma" w:hAnsi="Tahoma"/>
    </w:rPr>
  </w:style>
  <w:style w:type="paragraph" w:customStyle="1" w:styleId="78">
    <w:name w:val="Default"/>
    <w:uiPriority w:val="0"/>
    <w:pPr>
      <w:widowControl w:val="0"/>
      <w:autoSpaceDE w:val="0"/>
      <w:autoSpaceDN w:val="0"/>
      <w:adjustRightInd w:val="0"/>
    </w:pPr>
    <w:rPr>
      <w:rFonts w:ascii="Arial" w:hAnsi="Arial" w:eastAsia="宋体" w:cs="Arial"/>
      <w:color w:val="000000"/>
      <w:sz w:val="24"/>
      <w:szCs w:val="24"/>
      <w:lang w:val="en-US" w:eastAsia="zh-CN" w:bidi="ar-SA"/>
    </w:rPr>
  </w:style>
  <w:style w:type="paragraph" w:customStyle="1" w:styleId="79">
    <w:name w:val="默认段落字体 Para Char"/>
    <w:basedOn w:val="1"/>
    <w:semiHidden/>
    <w:uiPriority w:val="0"/>
    <w:pPr>
      <w:spacing w:line="240" w:lineRule="auto"/>
    </w:pPr>
    <w:rPr>
      <w:rFonts w:cs="Arial"/>
      <w:sz w:val="21"/>
    </w:rPr>
  </w:style>
  <w:style w:type="paragraph" w:customStyle="1" w:styleId="80">
    <w:name w:val="Char2 Char Char Char Char Char"/>
    <w:basedOn w:val="1"/>
    <w:semiHidden/>
    <w:uiPriority w:val="0"/>
    <w:pPr>
      <w:spacing w:line="240" w:lineRule="auto"/>
    </w:pPr>
    <w:rPr>
      <w:rFonts w:cs="Arial"/>
      <w:sz w:val="21"/>
    </w:rPr>
  </w:style>
  <w:style w:type="paragraph" w:customStyle="1" w:styleId="81">
    <w:name w:val="Char Char1"/>
    <w:basedOn w:val="1"/>
    <w:semiHidden/>
    <w:uiPriority w:val="0"/>
    <w:pPr>
      <w:spacing w:line="240" w:lineRule="auto"/>
    </w:pPr>
    <w:rPr>
      <w:rFonts w:cs="Arial"/>
      <w:sz w:val="21"/>
    </w:rPr>
  </w:style>
  <w:style w:type="paragraph" w:customStyle="1" w:styleId="82">
    <w:name w:val="Char2 Char Char Char Char Char Char Char Char Char"/>
    <w:basedOn w:val="1"/>
    <w:semiHidden/>
    <w:uiPriority w:val="0"/>
    <w:pPr>
      <w:spacing w:line="240" w:lineRule="auto"/>
    </w:pPr>
    <w:rPr>
      <w:rFonts w:cs="Arial"/>
      <w:sz w:val="21"/>
    </w:rPr>
  </w:style>
  <w:style w:type="paragraph" w:customStyle="1" w:styleId="83">
    <w:name w:val="Char Char2"/>
    <w:basedOn w:val="1"/>
    <w:semiHidden/>
    <w:uiPriority w:val="0"/>
    <w:pPr>
      <w:spacing w:line="240" w:lineRule="auto"/>
    </w:pPr>
    <w:rPr>
      <w:rFonts w:cs="Arial"/>
      <w:sz w:val="21"/>
    </w:rPr>
  </w:style>
  <w:style w:type="paragraph" w:customStyle="1" w:styleId="84">
    <w:name w:val="Char Char Char Char"/>
    <w:basedOn w:val="19"/>
    <w:uiPriority w:val="0"/>
    <w:pPr>
      <w:spacing w:line="240" w:lineRule="auto"/>
    </w:pPr>
    <w:rPr>
      <w:rFonts w:ascii="Tahoma" w:hAnsi="Tahoma"/>
    </w:rPr>
  </w:style>
  <w:style w:type="paragraph" w:customStyle="1" w:styleId="85">
    <w:name w:val="Char1 Char Char Char Char Char Char"/>
    <w:basedOn w:val="19"/>
    <w:uiPriority w:val="0"/>
    <w:pPr>
      <w:spacing w:line="240" w:lineRule="auto"/>
    </w:pPr>
    <w:rPr>
      <w:rFonts w:ascii="Tahoma" w:hAnsi="Tahoma"/>
    </w:rPr>
  </w:style>
  <w:style w:type="paragraph" w:customStyle="1" w:styleId="86">
    <w:name w:val="Char"/>
    <w:basedOn w:val="19"/>
    <w:uiPriority w:val="0"/>
    <w:pPr>
      <w:spacing w:line="240" w:lineRule="auto"/>
    </w:pPr>
    <w:rPr>
      <w:rFonts w:ascii="Tahoma" w:hAnsi="Tahoma"/>
    </w:rPr>
  </w:style>
  <w:style w:type="paragraph" w:styleId="87">
    <w:name w:val="List Paragraph"/>
    <w:basedOn w:val="1"/>
    <w:link w:val="88"/>
    <w:qFormat/>
    <w:uiPriority w:val="99"/>
    <w:pPr>
      <w:spacing w:line="720" w:lineRule="auto"/>
      <w:ind w:firstLine="420" w:firstLineChars="200"/>
    </w:pPr>
    <w:rPr>
      <w:rFonts w:ascii="Calibri" w:hAnsi="Calibri"/>
      <w:sz w:val="21"/>
      <w:szCs w:val="22"/>
    </w:rPr>
  </w:style>
  <w:style w:type="character" w:customStyle="1" w:styleId="88">
    <w:name w:val="列出段落 Char"/>
    <w:basedOn w:val="38"/>
    <w:link w:val="87"/>
    <w:uiPriority w:val="34"/>
    <w:rPr>
      <w:rFonts w:ascii="Calibri" w:hAnsi="Calibri"/>
      <w:kern w:val="2"/>
      <w:sz w:val="21"/>
      <w:szCs w:val="22"/>
    </w:rPr>
  </w:style>
  <w:style w:type="paragraph" w:customStyle="1" w:styleId="89">
    <w:name w:val="Block Label"/>
    <w:basedOn w:val="1"/>
    <w:next w:val="1"/>
    <w:link w:val="90"/>
    <w:uiPriority w:val="0"/>
    <w:pPr>
      <w:keepNext/>
      <w:keepLines/>
      <w:widowControl/>
      <w:topLinePunct/>
      <w:adjustRightInd w:val="0"/>
      <w:snapToGrid w:val="0"/>
      <w:spacing w:before="300" w:after="80" w:line="240" w:lineRule="atLeast"/>
      <w:jc w:val="left"/>
      <w:outlineLvl w:val="3"/>
    </w:pPr>
    <w:rPr>
      <w:rFonts w:ascii="Book Antiqua" w:hAnsi="Book Antiqua" w:eastAsia="黑体" w:cs="Book Antiqua"/>
      <w:b/>
      <w:bCs/>
      <w:kern w:val="0"/>
      <w:sz w:val="26"/>
      <w:szCs w:val="26"/>
    </w:rPr>
  </w:style>
  <w:style w:type="character" w:customStyle="1" w:styleId="90">
    <w:name w:val="Block Label Char"/>
    <w:basedOn w:val="38"/>
    <w:link w:val="89"/>
    <w:uiPriority w:val="0"/>
    <w:rPr>
      <w:rFonts w:ascii="Book Antiqua" w:hAnsi="Book Antiqua" w:eastAsia="黑体" w:cs="Book Antiqua"/>
      <w:b/>
      <w:bCs/>
      <w:sz w:val="26"/>
      <w:szCs w:val="26"/>
    </w:rPr>
  </w:style>
  <w:style w:type="paragraph" w:customStyle="1" w:styleId="91">
    <w:name w:val="Revision"/>
    <w:hidden/>
    <w:semiHidden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92">
    <w:name w:val="标题 3 Char"/>
    <w:basedOn w:val="38"/>
    <w:link w:val="4"/>
    <w:uiPriority w:val="0"/>
    <w:rPr>
      <w:b/>
      <w:bCs/>
      <w:kern w:val="2"/>
      <w:sz w:val="32"/>
      <w:szCs w:val="32"/>
    </w:rPr>
  </w:style>
  <w:style w:type="character" w:customStyle="1" w:styleId="93">
    <w:name w:val="标题 2 Char"/>
    <w:basedOn w:val="38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paragraph" w:customStyle="1" w:styleId="94">
    <w:name w:val="Figure Description"/>
    <w:next w:val="1"/>
    <w:uiPriority w:val="0"/>
    <w:pPr>
      <w:keepNext/>
      <w:adjustRightInd w:val="0"/>
      <w:snapToGrid w:val="0"/>
      <w:spacing w:before="320" w:after="80" w:line="240" w:lineRule="atLeast"/>
      <w:ind w:left="1701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95">
    <w:name w:val="Item List"/>
    <w:link w:val="103"/>
    <w:uiPriority w:val="0"/>
    <w:pPr>
      <w:numPr>
        <w:ilvl w:val="0"/>
        <w:numId w:val="2"/>
      </w:numPr>
      <w:adjustRightInd w:val="0"/>
      <w:snapToGrid w:val="0"/>
      <w:spacing w:before="80" w:after="80" w:line="240" w:lineRule="atLeast"/>
    </w:pPr>
    <w:rPr>
      <w:rFonts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customStyle="1" w:styleId="96">
    <w:name w:val="Item Step"/>
    <w:link w:val="102"/>
    <w:uiPriority w:val="0"/>
    <w:pPr>
      <w:tabs>
        <w:tab w:val="left" w:pos="2126"/>
      </w:tabs>
      <w:adjustRightInd w:val="0"/>
      <w:snapToGrid w:val="0"/>
      <w:spacing w:before="80" w:after="80" w:line="240" w:lineRule="atLeast"/>
      <w:ind w:left="2126" w:hanging="425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97">
    <w:name w:val="Step"/>
    <w:basedOn w:val="1"/>
    <w:uiPriority w:val="0"/>
    <w:pPr>
      <w:widowControl/>
      <w:tabs>
        <w:tab w:val="left" w:pos="1701"/>
      </w:tabs>
      <w:topLinePunct/>
      <w:adjustRightInd w:val="0"/>
      <w:snapToGrid w:val="0"/>
      <w:spacing w:before="160" w:after="160" w:line="240" w:lineRule="atLeast"/>
      <w:ind w:left="1701" w:hanging="159"/>
      <w:jc w:val="left"/>
    </w:pPr>
    <w:rPr>
      <w:rFonts w:cs="Arial"/>
      <w:snapToGrid w:val="0"/>
      <w:kern w:val="0"/>
      <w:sz w:val="21"/>
      <w:szCs w:val="21"/>
    </w:rPr>
  </w:style>
  <w:style w:type="paragraph" w:customStyle="1" w:styleId="98">
    <w:name w:val="Table Description"/>
    <w:basedOn w:val="1"/>
    <w:next w:val="1"/>
    <w:uiPriority w:val="0"/>
    <w:pPr>
      <w:keepNext/>
      <w:widowControl/>
      <w:adjustRightInd w:val="0"/>
      <w:snapToGrid w:val="0"/>
      <w:spacing w:before="320" w:after="80" w:line="240" w:lineRule="atLeast"/>
      <w:ind w:left="1701"/>
      <w:jc w:val="left"/>
    </w:pPr>
    <w:rPr>
      <w:rFonts w:eastAsia="黑体" w:cs="Arial"/>
      <w:spacing w:val="-4"/>
      <w:sz w:val="21"/>
      <w:szCs w:val="21"/>
    </w:rPr>
  </w:style>
  <w:style w:type="paragraph" w:customStyle="1" w:styleId="99">
    <w:name w:val="Terminal Display"/>
    <w:link w:val="106"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00">
    <w:name w:val="Notes Heading"/>
    <w:basedOn w:val="1"/>
    <w:link w:val="105"/>
    <w:uiPriority w:val="0"/>
    <w:pPr>
      <w:keepNext/>
      <w:widowControl/>
      <w:topLinePunct/>
      <w:adjustRightInd w:val="0"/>
      <w:snapToGrid w:val="0"/>
      <w:spacing w:before="80" w:after="40" w:line="240" w:lineRule="atLeast"/>
      <w:ind w:left="1701"/>
      <w:jc w:val="left"/>
    </w:pPr>
    <w:rPr>
      <w:rFonts w:ascii="Book Antiqua" w:hAnsi="Book Antiqua" w:eastAsia="黑体" w:cs="Arial"/>
      <w:bCs/>
      <w:position w:val="-6"/>
      <w:sz w:val="18"/>
      <w:szCs w:val="18"/>
    </w:rPr>
  </w:style>
  <w:style w:type="paragraph" w:customStyle="1" w:styleId="101">
    <w:name w:val="Notes Text"/>
    <w:basedOn w:val="1"/>
    <w:link w:val="104"/>
    <w:uiPriority w:val="0"/>
    <w:pPr>
      <w:keepLines/>
      <w:widowControl/>
      <w:topLinePunct/>
      <w:adjustRightInd w:val="0"/>
      <w:snapToGrid w:val="0"/>
      <w:spacing w:before="40" w:after="80" w:line="200" w:lineRule="atLeast"/>
      <w:ind w:left="2075"/>
      <w:jc w:val="left"/>
    </w:pPr>
    <w:rPr>
      <w:rFonts w:eastAsia="楷体_GB2312" w:cs="Arial"/>
      <w:iCs/>
      <w:sz w:val="18"/>
      <w:szCs w:val="18"/>
    </w:rPr>
  </w:style>
  <w:style w:type="character" w:customStyle="1" w:styleId="102">
    <w:name w:val="Item Step Char"/>
    <w:basedOn w:val="38"/>
    <w:link w:val="96"/>
    <w:uiPriority w:val="0"/>
    <w:rPr>
      <w:rFonts w:cs="Arial"/>
      <w:sz w:val="21"/>
      <w:szCs w:val="21"/>
    </w:rPr>
  </w:style>
  <w:style w:type="character" w:customStyle="1" w:styleId="103">
    <w:name w:val="Item List Char1"/>
    <w:basedOn w:val="38"/>
    <w:link w:val="95"/>
    <w:uiPriority w:val="0"/>
    <w:rPr>
      <w:rFonts w:cs="Arial"/>
      <w:kern w:val="2"/>
      <w:sz w:val="21"/>
      <w:szCs w:val="21"/>
    </w:rPr>
  </w:style>
  <w:style w:type="character" w:customStyle="1" w:styleId="104">
    <w:name w:val="Notes Text Char"/>
    <w:basedOn w:val="38"/>
    <w:link w:val="101"/>
    <w:uiPriority w:val="0"/>
    <w:rPr>
      <w:rFonts w:eastAsia="楷体_GB2312" w:cs="Arial"/>
      <w:iCs/>
      <w:kern w:val="2"/>
      <w:sz w:val="18"/>
      <w:szCs w:val="18"/>
    </w:rPr>
  </w:style>
  <w:style w:type="character" w:customStyle="1" w:styleId="105">
    <w:name w:val="Notes Heading Char"/>
    <w:basedOn w:val="38"/>
    <w:link w:val="100"/>
    <w:uiPriority w:val="0"/>
    <w:rPr>
      <w:rFonts w:ascii="Book Antiqua" w:hAnsi="Book Antiqua" w:eastAsia="黑体" w:cs="Arial"/>
      <w:bCs/>
      <w:kern w:val="2"/>
      <w:position w:val="-6"/>
      <w:sz w:val="18"/>
      <w:szCs w:val="18"/>
    </w:rPr>
  </w:style>
  <w:style w:type="character" w:customStyle="1" w:styleId="106">
    <w:name w:val="Terminal Display Char"/>
    <w:basedOn w:val="38"/>
    <w:link w:val="99"/>
    <w:uiPriority w:val="0"/>
    <w:rPr>
      <w:rFonts w:ascii="Courier New" w:hAnsi="Courier New" w:cs="Courier New"/>
      <w:snapToGrid w:val="0"/>
      <w:spacing w:val="-1"/>
      <w:sz w:val="16"/>
      <w:szCs w:val="16"/>
    </w:rPr>
  </w:style>
  <w:style w:type="character" w:customStyle="1" w:styleId="107">
    <w:name w:val="parmvalue"/>
    <w:basedOn w:val="38"/>
    <w:uiPriority w:val="0"/>
  </w:style>
  <w:style w:type="table" w:customStyle="1" w:styleId="108">
    <w:name w:val="网格型1"/>
    <w:basedOn w:val="47"/>
    <w:uiPriority w:val="0"/>
    <w:pPr>
      <w:widowControl w:val="0"/>
      <w:adjustRightInd w:val="0"/>
      <w:snapToGrid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9">
    <w:name w:val="正文文本 Char"/>
    <w:basedOn w:val="38"/>
    <w:link w:val="20"/>
    <w:uiPriority w:val="0"/>
    <w:rPr>
      <w:sz w:val="24"/>
      <w:szCs w:val="24"/>
    </w:rPr>
  </w:style>
  <w:style w:type="character" w:customStyle="1" w:styleId="110">
    <w:name w:val="hedex_lite_highlight_result"/>
    <w:basedOn w:val="3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emf"/><Relationship Id="rId13" Type="http://schemas.openxmlformats.org/officeDocument/2006/relationships/oleObject" Target="embeddings/oleObject1.bin"/><Relationship Id="rId12" Type="http://schemas.openxmlformats.org/officeDocument/2006/relationships/image" Target="media/image2.emf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Huawei Technologies Co.,Ltd.</Company>
  <Pages>27</Pages>
  <Words>6163</Words>
  <Characters>20384</Characters>
  <Lines>172</Lines>
  <Paragraphs>48</Paragraphs>
  <TotalTime>0</TotalTime>
  <ScaleCrop>false</ScaleCrop>
  <LinksUpToDate>false</LinksUpToDate>
  <CharactersWithSpaces>21878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2017-08-11T06:08:00Z</dcterms:created>
  <dc:creator>yeyj</dc:creator>
  <cp:lastModifiedBy>林正鑫</cp:lastModifiedBy>
  <cp:lastPrinted>2008-10-31T02:11:00Z</cp:lastPrinted>
  <dcterms:modified xsi:type="dcterms:W3CDTF">2018-01-16T09:05:37Z</dcterms:modified>
  <dc:title>中国电信LTE分组核心网业务配置规范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ms_pID_725343">
    <vt:lpwstr>(2)KBI4ZwE69xUj5ArWxkQf4EszrN0hp2+MgXGRUlCQzjDIunNZ6XG9O9Yc0BssZMQErZ3jFDUG_x000d_
PzRgcew+4ZP0nymx7HrmIjCNVl8bwZPTtU2QP1aZTN6tApRbNP7urj7hV3PviGtLWDA9tlMV_x000d_
2GgcUISiXQYlBh46TH63HH7LZq+2QVXUwt4jI1H/9WGRILJfSnvL3OKrXtc8+tChfqEIAEqe_x000d_
X9E8IgjrGIHqwoJuRw</vt:lpwstr>
  </property>
  <property fmtid="{D5CDD505-2E9C-101B-9397-08002B2CF9AE}" pid="4" name="_ms_pID_725343_00">
    <vt:lpwstr>_ms_pID_725343</vt:lpwstr>
  </property>
  <property fmtid="{D5CDD505-2E9C-101B-9397-08002B2CF9AE}" pid="5" name="_ms_pID_7253431">
    <vt:lpwstr>EgaPGo19+7jcB4Kfn/eZXZJJnNlZlJzrrlwxdxP/K1KQ==</vt:lpwstr>
  </property>
  <property fmtid="{D5CDD505-2E9C-101B-9397-08002B2CF9AE}" pid="6" name="_ms_pID_7253431_00">
    <vt:lpwstr>_ms_pID_7253431</vt:lpwstr>
  </property>
  <property fmtid="{D5CDD505-2E9C-101B-9397-08002B2CF9AE}" pid="7" name="_2015_ms_pID_725343">
    <vt:lpwstr>(2)MAZ2biY/ABpbt9Qz9vvUhLVQ/iqROBkpXqd6nWhAmFJF8ywUIBxlt9rja41PcFzA2JujSrWQ
xCKQ6dQN5ZZ6vXlDpsLZJ2D+6IE5Q/VbxcmGqFfgYfQqd/HyMQhWmpsJY0glePZxGy3p8yaP
5v/+mN6mbpHpe8gdaNCS9D7iYjSMkEBn6CTZ4Ak9kxobCL7aTYKw7CW4FDA1DPSbQS0x9NVf
uhrsgLVlG+7jtBjRMr</vt:lpwstr>
  </property>
  <property fmtid="{D5CDD505-2E9C-101B-9397-08002B2CF9AE}" pid="8" name="_2015_ms_pID_7253431">
    <vt:lpwstr>rvAb+y1WVjxF64C5oZNGxPxQEsujHthfoDQ1DApgKvZgxO7DihIC7W
cvyGTsBYKfcMtsRWglHA2718PlEtfIMFyhQJNTeJVmMK1o9aFHZb6ZJ8Ub9XobfzSHq24cPx
dxrjQzws9agpKXwIiVBN1KfEq60/5FtcEaKO6ziIgKKldg==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1501635229</vt:lpwstr>
  </property>
  <property fmtid="{D5CDD505-2E9C-101B-9397-08002B2CF9AE}" pid="13" name="KSOProductBuildVer">
    <vt:lpwstr>2052-10.1.0.7106</vt:lpwstr>
  </property>
</Properties>
</file>